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D52DBC" w:rsidRDefault="009A5775" w:rsidP="006D74A8">
      <w:pPr>
        <w:rPr>
          <w:rFonts w:ascii="Verdana" w:hAnsi="Verdana"/>
          <w:sz w:val="18"/>
          <w:szCs w:val="18"/>
          <w:lang w:val="es-ES_tradnl"/>
        </w:rPr>
      </w:pPr>
    </w:p>
    <w:p w:rsidR="009A5775" w:rsidRPr="00D52DBC" w:rsidRDefault="009A5775" w:rsidP="006D74A8">
      <w:pPr>
        <w:rPr>
          <w:rFonts w:ascii="Verdana" w:hAnsi="Verdana"/>
          <w:b/>
          <w:sz w:val="28"/>
          <w:szCs w:val="28"/>
          <w:lang w:val="es-ES_tradnl"/>
        </w:rPr>
      </w:pPr>
    </w:p>
    <w:p w:rsidR="009A5775" w:rsidRPr="00D52DBC" w:rsidRDefault="009A5775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5843E6" w:rsidRDefault="007F119B" w:rsidP="00CB0B1D">
      <w:pPr>
        <w:jc w:val="center"/>
        <w:rPr>
          <w:rFonts w:ascii="Verdana" w:hAnsi="Verdana"/>
          <w:b/>
          <w:sz w:val="28"/>
          <w:szCs w:val="28"/>
          <w:lang w:val="es-ES_tradnl"/>
        </w:rPr>
      </w:pPr>
      <w:r w:rsidRPr="00D52DBC">
        <w:rPr>
          <w:rFonts w:ascii="Verdana" w:hAnsi="Verdana"/>
          <w:b/>
          <w:sz w:val="28"/>
          <w:szCs w:val="28"/>
          <w:lang w:val="es-ES_tradnl"/>
        </w:rPr>
        <w:t>BCF</w:t>
      </w:r>
    </w:p>
    <w:p w:rsidR="00CB0B1D" w:rsidRPr="00D52DBC" w:rsidRDefault="0061309A" w:rsidP="00CB0B1D">
      <w:pPr>
        <w:jc w:val="center"/>
        <w:rPr>
          <w:rFonts w:ascii="Verdana" w:hAnsi="Verdana"/>
          <w:b/>
          <w:sz w:val="28"/>
          <w:szCs w:val="28"/>
          <w:lang w:val="es-ES_tradnl"/>
        </w:rPr>
      </w:pPr>
      <w:r>
        <w:rPr>
          <w:rFonts w:ascii="Verdana" w:hAnsi="Verdana"/>
          <w:b/>
          <w:sz w:val="28"/>
          <w:szCs w:val="28"/>
          <w:lang w:val="es-ES_tradnl"/>
        </w:rPr>
        <w:t>WEB SERVICE INTERFACE</w:t>
      </w: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CB0B1D" w:rsidRPr="00D52DBC" w:rsidRDefault="00CB0B1D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8320FC" w:rsidRPr="00D52DBC" w:rsidTr="00E41D7C">
        <w:trPr>
          <w:trHeight w:val="265"/>
          <w:jc w:val="center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8320FC" w:rsidRPr="00D52DBC" w:rsidRDefault="008320FC" w:rsidP="00E41D7C">
            <w:pPr>
              <w:pStyle w:val="Encabezado"/>
              <w:jc w:val="center"/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b/>
                <w:sz w:val="18"/>
                <w:szCs w:val="18"/>
                <w:lang w:val="es-ES_tradnl"/>
              </w:rPr>
              <w:t>Control de cambios</w:t>
            </w:r>
          </w:p>
        </w:tc>
      </w:tr>
      <w:tr w:rsidR="009E1B9C" w:rsidRPr="00D52DBC" w:rsidTr="00E41D7C">
        <w:trPr>
          <w:trHeight w:val="265"/>
          <w:jc w:val="center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4A75C0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Detalle de cambios</w:t>
            </w:r>
          </w:p>
        </w:tc>
      </w:tr>
      <w:tr w:rsidR="009E1B9C" w:rsidRPr="00D52DBC" w:rsidTr="00E41D7C">
        <w:trPr>
          <w:trHeight w:val="66"/>
          <w:jc w:val="center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9E1B9C" w:rsidRPr="00D52DBC" w:rsidRDefault="002C72B0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9E1B9C" w:rsidRPr="00D52DBC" w:rsidRDefault="002C13E3" w:rsidP="001F5C6E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2015-07</w:t>
            </w:r>
            <w:r w:rsidR="00A65570" w:rsidRPr="00D52DBC">
              <w:rPr>
                <w:rFonts w:ascii="Verdana" w:hAnsi="Verdana"/>
                <w:sz w:val="18"/>
                <w:szCs w:val="18"/>
                <w:lang w:val="es-ES_tradnl"/>
              </w:rPr>
              <w:t>-</w:t>
            </w:r>
            <w:r>
              <w:rPr>
                <w:rFonts w:ascii="Verdana" w:hAnsi="Verdana"/>
                <w:sz w:val="18"/>
                <w:szCs w:val="18"/>
                <w:lang w:val="es-ES_tradnl"/>
              </w:rPr>
              <w:t>02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9E1B9C" w:rsidRPr="00D52DBC" w:rsidRDefault="002C13E3" w:rsidP="00E41D7C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>Claudia Velarde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9E1B9C" w:rsidRPr="00D52DBC" w:rsidRDefault="008C57EC" w:rsidP="005D7046">
            <w:pPr>
              <w:pStyle w:val="Encabezado"/>
              <w:rPr>
                <w:rFonts w:ascii="Verdana" w:hAnsi="Verdana"/>
                <w:sz w:val="18"/>
                <w:szCs w:val="18"/>
                <w:lang w:val="es-ES_tradnl"/>
              </w:rPr>
            </w:pPr>
            <w:r w:rsidRPr="00D52DBC">
              <w:rPr>
                <w:rFonts w:ascii="Verdana" w:hAnsi="Verdana"/>
                <w:sz w:val="18"/>
                <w:szCs w:val="18"/>
                <w:lang w:val="es-ES_tradnl"/>
              </w:rPr>
              <w:t>Elaboración del documento</w:t>
            </w:r>
          </w:p>
        </w:tc>
      </w:tr>
      <w:tr w:rsidR="009E1B9C" w:rsidRPr="00D52DBC" w:rsidTr="00E41D7C">
        <w:trPr>
          <w:trHeight w:val="66"/>
          <w:jc w:val="center"/>
        </w:trPr>
        <w:tc>
          <w:tcPr>
            <w:tcW w:w="493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74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338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394" w:type="pct"/>
            <w:vAlign w:val="center"/>
          </w:tcPr>
          <w:p w:rsidR="009E1B9C" w:rsidRPr="00D52DBC" w:rsidRDefault="009E1B9C" w:rsidP="005B6BA4">
            <w:pPr>
              <w:pStyle w:val="Encabezado"/>
              <w:jc w:val="left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  <w:tr w:rsidR="009E1B9C" w:rsidRPr="00D52DBC" w:rsidTr="00E41D7C">
        <w:trPr>
          <w:trHeight w:val="1149"/>
          <w:jc w:val="center"/>
        </w:trPr>
        <w:tc>
          <w:tcPr>
            <w:tcW w:w="493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774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1338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  <w:tc>
          <w:tcPr>
            <w:tcW w:w="2394" w:type="pct"/>
            <w:vAlign w:val="center"/>
          </w:tcPr>
          <w:p w:rsidR="009E1B9C" w:rsidRPr="00D52DBC" w:rsidRDefault="009E1B9C" w:rsidP="00E41D7C">
            <w:pPr>
              <w:pStyle w:val="Encabezado"/>
              <w:jc w:val="center"/>
              <w:rPr>
                <w:rFonts w:ascii="Verdana" w:hAnsi="Verdana"/>
                <w:sz w:val="18"/>
                <w:szCs w:val="18"/>
                <w:lang w:val="es-ES_tradnl"/>
              </w:rPr>
            </w:pPr>
          </w:p>
        </w:tc>
      </w:tr>
    </w:tbl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FF774B" w:rsidRPr="00D52DBC" w:rsidRDefault="00FF774B" w:rsidP="006D74A8">
      <w:pPr>
        <w:rPr>
          <w:rFonts w:ascii="Verdana" w:hAnsi="Verdana"/>
          <w:sz w:val="18"/>
          <w:szCs w:val="18"/>
          <w:lang w:val="es-ES_tradnl"/>
        </w:rPr>
      </w:pPr>
    </w:p>
    <w:p w:rsidR="00FF774B" w:rsidRPr="00D52DBC" w:rsidRDefault="00FF774B" w:rsidP="006D74A8">
      <w:pPr>
        <w:rPr>
          <w:rFonts w:ascii="Verdana" w:hAnsi="Verdana"/>
          <w:sz w:val="18"/>
          <w:szCs w:val="18"/>
          <w:lang w:val="es-ES_tradnl"/>
        </w:rPr>
      </w:pPr>
    </w:p>
    <w:p w:rsidR="009E1B9C" w:rsidRPr="00D52DBC" w:rsidRDefault="009E1B9C" w:rsidP="006D74A8">
      <w:pPr>
        <w:rPr>
          <w:rFonts w:ascii="Verdana" w:hAnsi="Verdana"/>
          <w:sz w:val="18"/>
          <w:szCs w:val="18"/>
          <w:lang w:val="es-ES_tradnl"/>
        </w:rPr>
      </w:pPr>
    </w:p>
    <w:p w:rsidR="00E035F8" w:rsidRPr="00D52DBC" w:rsidRDefault="00E035F8" w:rsidP="006D74A8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526"/>
        <w:gridCol w:w="1858"/>
        <w:gridCol w:w="2536"/>
        <w:gridCol w:w="1648"/>
        <w:gridCol w:w="2338"/>
      </w:tblGrid>
      <w:tr w:rsidR="00FF774B" w:rsidRPr="00D52DBC" w:rsidTr="001379CE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Nombre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Cargo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 xml:space="preserve">Fecha de Aprobación 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Firma</w:t>
            </w:r>
          </w:p>
        </w:tc>
      </w:tr>
      <w:tr w:rsidR="00FF774B" w:rsidRPr="00D52DBC" w:rsidTr="001379CE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2C13E3" w:rsidP="002A2CDA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>
              <w:rPr>
                <w:rFonts w:ascii="Verdana" w:hAnsi="Verdana" w:cs="Arial"/>
                <w:sz w:val="16"/>
                <w:szCs w:val="16"/>
                <w:lang w:val="es-ES_tradnl"/>
              </w:rPr>
              <w:t>Claudia Pamela Velarde Cen</w:t>
            </w:r>
            <w:r w:rsidR="0098007C">
              <w:rPr>
                <w:rFonts w:ascii="Verdana" w:hAnsi="Verdana" w:cs="Arial"/>
                <w:sz w:val="16"/>
                <w:szCs w:val="16"/>
                <w:lang w:val="es-ES_tradnl"/>
              </w:rPr>
              <w:t>t</w:t>
            </w:r>
            <w:r>
              <w:rPr>
                <w:rFonts w:ascii="Verdana" w:hAnsi="Verdana" w:cs="Arial"/>
                <w:sz w:val="16"/>
                <w:szCs w:val="16"/>
                <w:lang w:val="es-ES_tradnl"/>
              </w:rPr>
              <w:t>ellas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2C13E3" w:rsidP="0004250F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>
              <w:rPr>
                <w:rFonts w:ascii="Verdana" w:hAnsi="Verdana" w:cs="Arial"/>
                <w:sz w:val="16"/>
                <w:szCs w:val="16"/>
                <w:lang w:val="es-ES_tradnl"/>
              </w:rPr>
              <w:t>Ing.</w:t>
            </w:r>
            <w:r w:rsidR="00C2264C"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 xml:space="preserve"> en Software de Telecomunicaciones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  <w:tr w:rsidR="00FF774B" w:rsidRPr="00D52DBC" w:rsidTr="001379CE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Revisado por: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  <w:tr w:rsidR="00FF774B" w:rsidRPr="00D52DBC" w:rsidTr="001379CE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  <w:r w:rsidRPr="00D52DBC">
              <w:rPr>
                <w:rFonts w:ascii="Verdana" w:hAnsi="Verdana" w:cs="Arial"/>
                <w:sz w:val="16"/>
                <w:szCs w:val="16"/>
                <w:lang w:val="es-ES_tradnl"/>
              </w:rPr>
              <w:t>Aprobado por: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FF774B" w:rsidRPr="00D52DBC" w:rsidRDefault="00FF774B" w:rsidP="005E571C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s-ES_tradnl"/>
              </w:rPr>
            </w:pPr>
          </w:p>
        </w:tc>
      </w:tr>
    </w:tbl>
    <w:p w:rsidR="00515283" w:rsidRDefault="00E41D7C">
      <w:pPr>
        <w:keepNext w:val="0"/>
        <w:jc w:val="left"/>
        <w:rPr>
          <w:ins w:id="0" w:author="yaguila" w:date="2015-07-02T09:02:00Z"/>
          <w:rFonts w:ascii="Verdana" w:hAnsi="Verdana"/>
          <w:b/>
          <w:bCs/>
          <w:sz w:val="18"/>
          <w:szCs w:val="18"/>
          <w:lang w:val="es-ES_tradnl"/>
        </w:rPr>
      </w:pPr>
      <w:r w:rsidRPr="00D52DBC">
        <w:rPr>
          <w:rFonts w:ascii="Verdana" w:hAnsi="Verdana"/>
          <w:sz w:val="18"/>
          <w:szCs w:val="18"/>
          <w:lang w:val="es-ES_tradnl"/>
        </w:rPr>
        <w:br w:type="page"/>
      </w:r>
      <w:bookmarkStart w:id="1" w:name="_Toc423590973"/>
      <w:bookmarkStart w:id="2" w:name="_Toc423591010"/>
    </w:p>
    <w:p w:rsidR="00E669D0" w:rsidRDefault="00E669D0" w:rsidP="00E669D0">
      <w:pPr>
        <w:pStyle w:val="Ttulo1"/>
      </w:pPr>
      <w:bookmarkStart w:id="3" w:name="_Toc423615183"/>
      <w:r>
        <w:lastRenderedPageBreak/>
        <w:t>INTRODUCCIÓN</w:t>
      </w:r>
    </w:p>
    <w:p w:rsidR="00E669D0" w:rsidRDefault="00E669D0" w:rsidP="00E669D0">
      <w:pPr>
        <w:rPr>
          <w:lang w:val="es-AR"/>
        </w:rPr>
      </w:pPr>
      <w:r>
        <w:rPr>
          <w:lang w:val="es-AR"/>
        </w:rPr>
        <w:t xml:space="preserve">El propósito del presente documento es describir </w:t>
      </w:r>
      <w:r w:rsidR="00C902BB">
        <w:rPr>
          <w:lang w:val="es-AR"/>
        </w:rPr>
        <w:t>los servicios web con los que</w:t>
      </w:r>
      <w:r>
        <w:rPr>
          <w:lang w:val="es-AR"/>
        </w:rPr>
        <w:t xml:space="preserve"> cuenta </w:t>
      </w:r>
      <w:r w:rsidR="00C902BB">
        <w:rPr>
          <w:lang w:val="es-AR"/>
        </w:rPr>
        <w:t>actualmente la aplicación BCF</w:t>
      </w:r>
      <w:r>
        <w:rPr>
          <w:lang w:val="es-AR"/>
        </w:rPr>
        <w:t>.</w:t>
      </w:r>
    </w:p>
    <w:p w:rsidR="00E669D0" w:rsidRPr="00E669D0" w:rsidRDefault="00E669D0" w:rsidP="00E669D0">
      <w:pPr>
        <w:rPr>
          <w:lang w:val="es-AR"/>
        </w:rPr>
      </w:pPr>
    </w:p>
    <w:p w:rsidR="00E669D0" w:rsidRDefault="00E669D0" w:rsidP="00E669D0">
      <w:pPr>
        <w:pStyle w:val="Ttulo1"/>
      </w:pPr>
      <w:r>
        <w:t>SERVICIOS WEB</w:t>
      </w:r>
    </w:p>
    <w:p w:rsidR="00E669D0" w:rsidRDefault="00E669D0" w:rsidP="00E669D0">
      <w:pPr>
        <w:pStyle w:val="Ttulo2"/>
        <w:rPr>
          <w:lang w:val="en-US"/>
        </w:rPr>
      </w:pPr>
      <w:bookmarkStart w:id="4" w:name="_Toc423615185"/>
      <w:bookmarkEnd w:id="1"/>
      <w:bookmarkEnd w:id="2"/>
      <w:bookmarkEnd w:id="3"/>
      <w:bookmarkEnd w:id="4"/>
      <w:r>
        <w:rPr>
          <w:lang w:val="en-US"/>
        </w:rPr>
        <w:t>DATOS GENERALES</w:t>
      </w:r>
    </w:p>
    <w:p w:rsidR="00D0715A" w:rsidRPr="00D0715A" w:rsidRDefault="00D0715A" w:rsidP="00D0715A">
      <w:pPr>
        <w:rPr>
          <w:lang w:val="en-US"/>
        </w:rPr>
      </w:pPr>
    </w:p>
    <w:p w:rsidR="00D0715A" w:rsidRPr="00D0715A" w:rsidRDefault="00D0715A" w:rsidP="00D0715A">
      <w:pPr>
        <w:pStyle w:val="Ttulo3"/>
        <w:numPr>
          <w:ilvl w:val="2"/>
          <w:numId w:val="3"/>
        </w:numPr>
        <w:rPr>
          <w:lang w:val="en-US"/>
        </w:rPr>
      </w:pPr>
      <w:r>
        <w:rPr>
          <w:lang w:val="en-US"/>
        </w:rPr>
        <w:t>AMBIENTE DE DESARROLLO</w:t>
      </w:r>
    </w:p>
    <w:p w:rsidR="00E669D0" w:rsidRDefault="00E669D0" w:rsidP="00E669D0">
      <w:pPr>
        <w:pStyle w:val="Ttulo2"/>
        <w:numPr>
          <w:ilvl w:val="0"/>
          <w:numId w:val="0"/>
        </w:numPr>
        <w:ind w:left="576"/>
        <w:rPr>
          <w:b w:val="0"/>
          <w:lang w:val="en-US"/>
        </w:rPr>
      </w:pPr>
      <w:r w:rsidRPr="00E669D0">
        <w:rPr>
          <w:lang w:val="en-US"/>
        </w:rPr>
        <w:t xml:space="preserve">Url:  </w:t>
      </w:r>
      <w:hyperlink r:id="rId8" w:history="1">
        <w:r w:rsidRPr="00345F30">
          <w:rPr>
            <w:rStyle w:val="Hipervnculo"/>
            <w:b w:val="0"/>
            <w:lang w:val="en-US"/>
          </w:rPr>
          <w:t>http://10.40.20.148:8080/wsi/unit?wsdl</w:t>
        </w:r>
      </w:hyperlink>
    </w:p>
    <w:p w:rsidR="00E55C83" w:rsidRPr="00E55C83" w:rsidRDefault="00E55C83" w:rsidP="00E55C83">
      <w:pPr>
        <w:rPr>
          <w:lang w:val="en-US"/>
        </w:rPr>
      </w:pPr>
    </w:p>
    <w:p w:rsidR="00E669D0" w:rsidRDefault="00E55C83" w:rsidP="00E669D0">
      <w:pPr>
        <w:pStyle w:val="Ttulo2"/>
      </w:pPr>
      <w:r>
        <w:t>MÉ</w:t>
      </w:r>
      <w:r w:rsidR="00E669D0">
        <w:t>TODOS</w:t>
      </w:r>
    </w:p>
    <w:p w:rsidR="00E669D0" w:rsidRPr="00E669D0" w:rsidRDefault="00E669D0" w:rsidP="00E669D0">
      <w:pPr>
        <w:pStyle w:val="Ttulo3"/>
        <w:numPr>
          <w:ilvl w:val="2"/>
          <w:numId w:val="3"/>
        </w:numPr>
      </w:pPr>
      <w:r>
        <w:t>BLOQUEO DE UNA LÍNEA</w:t>
      </w:r>
    </w:p>
    <w:p w:rsidR="00E669D0" w:rsidRPr="00C902BB" w:rsidRDefault="00E669D0" w:rsidP="00C902BB">
      <w:pPr>
        <w:pStyle w:val="Prrafodelista"/>
        <w:keepNext w:val="0"/>
        <w:numPr>
          <w:ilvl w:val="1"/>
          <w:numId w:val="18"/>
        </w:numPr>
        <w:spacing w:after="200" w:line="276" w:lineRule="auto"/>
        <w:jc w:val="left"/>
        <w:rPr>
          <w:b/>
          <w:u w:val="single"/>
        </w:rPr>
      </w:pPr>
      <w:r w:rsidRPr="00C902BB">
        <w:rPr>
          <w:i/>
        </w:rPr>
        <w:t>Método</w:t>
      </w:r>
      <w:r w:rsidRPr="007C48B6">
        <w:t xml:space="preserve"> : lock</w:t>
      </w:r>
    </w:p>
    <w:p w:rsidR="00C902BB" w:rsidRPr="00C902BB" w:rsidRDefault="00E669D0" w:rsidP="00C902BB">
      <w:pPr>
        <w:pStyle w:val="Prrafodelista"/>
        <w:keepNext w:val="0"/>
        <w:numPr>
          <w:ilvl w:val="1"/>
          <w:numId w:val="18"/>
        </w:numPr>
        <w:spacing w:after="200" w:line="276" w:lineRule="auto"/>
        <w:jc w:val="left"/>
        <w:rPr>
          <w:b/>
          <w:u w:val="single"/>
        </w:rPr>
      </w:pPr>
      <w:r w:rsidRPr="00292A3A">
        <w:rPr>
          <w:i/>
        </w:rPr>
        <w:t>Parámetros</w:t>
      </w:r>
      <w:r w:rsidRPr="007C48B6">
        <w:t xml:space="preserve">: </w:t>
      </w:r>
    </w:p>
    <w:p w:rsidR="00E669D0" w:rsidRPr="00C902BB" w:rsidRDefault="00E55C83" w:rsidP="00C902BB">
      <w:pPr>
        <w:pStyle w:val="Prrafodelista"/>
        <w:keepNext w:val="0"/>
        <w:numPr>
          <w:ilvl w:val="2"/>
          <w:numId w:val="18"/>
        </w:numPr>
        <w:spacing w:after="200" w:line="276" w:lineRule="auto"/>
        <w:jc w:val="left"/>
        <w:rPr>
          <w:b/>
          <w:u w:val="single"/>
        </w:rPr>
      </w:pPr>
      <w:r w:rsidRPr="00490091">
        <w:t>n</w:t>
      </w:r>
      <w:r w:rsidR="00E669D0" w:rsidRPr="00490091">
        <w:t>ame</w:t>
      </w:r>
      <w:r w:rsidR="00E669D0">
        <w:sym w:font="Wingdings" w:char="F0E0"/>
      </w:r>
      <w:r w:rsidR="00E669D0">
        <w:t xml:space="preserve"> representa la línea a bloquear.</w:t>
      </w:r>
    </w:p>
    <w:p w:rsidR="00E669D0" w:rsidRPr="007C48B6" w:rsidRDefault="00E669D0" w:rsidP="00E669D0">
      <w:pPr>
        <w:pStyle w:val="Prrafodelista"/>
        <w:keepNext w:val="0"/>
        <w:numPr>
          <w:ilvl w:val="2"/>
          <w:numId w:val="18"/>
        </w:numPr>
        <w:spacing w:after="200" w:line="276" w:lineRule="auto"/>
        <w:rPr>
          <w:b/>
          <w:u w:val="single"/>
        </w:rPr>
      </w:pPr>
      <w:r w:rsidRPr="00490091">
        <w:t>regexId</w:t>
      </w:r>
      <w:r>
        <w:sym w:font="Wingdings" w:char="F0E0"/>
      </w:r>
      <w:r>
        <w:t xml:space="preserve"> representa la expresión regular para diferenciar a la línea (número que está representado en la tabla regex del esquema bcf).</w:t>
      </w:r>
    </w:p>
    <w:p w:rsidR="00E669D0" w:rsidRDefault="00E669D0" w:rsidP="00E669D0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 w:rsidRPr="007C48B6">
        <w:t>Ambos</w:t>
      </w:r>
      <w:r>
        <w:t xml:space="preserve"> campos son de carácter obligatorio</w:t>
      </w:r>
      <w:r w:rsidR="00E55C83">
        <w:t>.</w:t>
      </w:r>
    </w:p>
    <w:p w:rsidR="00E669D0" w:rsidRDefault="00E669D0" w:rsidP="00E669D0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>
        <w:t>No pueden ser valores nulos</w:t>
      </w:r>
      <w:r w:rsidR="00E55C83">
        <w:t>.</w:t>
      </w:r>
    </w:p>
    <w:p w:rsidR="00E55C83" w:rsidRDefault="00E55C83" w:rsidP="00E669D0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>
        <w:t>El parámetro</w:t>
      </w:r>
      <w:r w:rsidRPr="00E55C83">
        <w:rPr>
          <w:i/>
        </w:rPr>
        <w:t xml:space="preserve"> </w:t>
      </w:r>
      <w:r w:rsidR="00D0715A" w:rsidRPr="00C5452A">
        <w:t>‘</w:t>
      </w:r>
      <w:r w:rsidRPr="00C5452A">
        <w:t>name</w:t>
      </w:r>
      <w:r w:rsidR="00D0715A" w:rsidRPr="00C5452A">
        <w:t>’</w:t>
      </w:r>
      <w:r w:rsidRPr="00C5452A">
        <w:t xml:space="preserve"> </w:t>
      </w:r>
      <w:r>
        <w:t>debe tener una longitud máxima de 8 caracteres.</w:t>
      </w:r>
    </w:p>
    <w:p w:rsidR="00E669D0" w:rsidRDefault="00E669D0" w:rsidP="00E669D0">
      <w:pPr>
        <w:pStyle w:val="Prrafodelista"/>
        <w:keepNext w:val="0"/>
        <w:numPr>
          <w:ilvl w:val="1"/>
          <w:numId w:val="18"/>
        </w:numPr>
        <w:spacing w:after="200" w:line="276" w:lineRule="auto"/>
      </w:pPr>
      <w:r w:rsidRPr="00292A3A">
        <w:rPr>
          <w:i/>
        </w:rPr>
        <w:t>Respuesta</w:t>
      </w:r>
      <w:r w:rsidR="00F812C1">
        <w:rPr>
          <w:i/>
        </w:rPr>
        <w:t>s</w:t>
      </w:r>
      <w:r>
        <w:t>:</w:t>
      </w:r>
    </w:p>
    <w:p w:rsidR="00E669D0" w:rsidRDefault="00E55C83" w:rsidP="00E669D0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SUCCESSFUL</w:t>
      </w:r>
      <w:r>
        <w:t xml:space="preserve"> </w:t>
      </w:r>
      <w:r w:rsidR="00E669D0">
        <w:sym w:font="Wingdings" w:char="F0E0"/>
      </w:r>
      <w:r w:rsidR="00E669D0">
        <w:t xml:space="preserve"> proceso realizado exitosamente</w:t>
      </w:r>
      <w:r w:rsidR="00C902BB">
        <w:t>.</w:t>
      </w:r>
    </w:p>
    <w:p w:rsidR="00E669D0" w:rsidRDefault="00E55C83" w:rsidP="00E669D0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INVALID_PARAMETERS</w:t>
      </w:r>
      <w:r w:rsidR="00292A3A">
        <w:t xml:space="preserve"> </w:t>
      </w:r>
      <w:r w:rsidR="00292A3A">
        <w:sym w:font="Wingdings" w:char="F0E0"/>
      </w:r>
      <w:r w:rsidR="00292A3A">
        <w:t xml:space="preserve"> los parámetros de entrada no tienen valores correctos.</w:t>
      </w:r>
    </w:p>
    <w:p w:rsidR="00E55C83" w:rsidRDefault="00E55C83" w:rsidP="00E55C83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INVALID_NAME</w:t>
      </w:r>
      <w:r w:rsidR="00292A3A">
        <w:t xml:space="preserve"> </w:t>
      </w:r>
      <w:r w:rsidR="00292A3A">
        <w:sym w:font="Wingdings" w:char="F0E0"/>
      </w:r>
      <w:r w:rsidR="00292A3A">
        <w:t xml:space="preserve"> el parámetro de entrada ‘name’ no tiene un valor correcto.</w:t>
      </w:r>
    </w:p>
    <w:p w:rsidR="00E55C83" w:rsidRDefault="00E55C83" w:rsidP="00E55C83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INVALID_REGEX_ID</w:t>
      </w:r>
      <w:r w:rsidR="00292A3A">
        <w:t xml:space="preserve"> </w:t>
      </w:r>
      <w:r w:rsidR="00292A3A">
        <w:sym w:font="Wingdings" w:char="F0E0"/>
      </w:r>
      <w:r w:rsidR="00292A3A">
        <w:t xml:space="preserve"> el parámetro de entrada ‘regexId’ no tiene un valor correcto.</w:t>
      </w:r>
    </w:p>
    <w:p w:rsidR="00E55C83" w:rsidRDefault="00E55C83" w:rsidP="00E55C83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FAILED_INSERT_UNIT</w:t>
      </w:r>
      <w:r w:rsidR="00292A3A">
        <w:t xml:space="preserve"> </w:t>
      </w:r>
      <w:r w:rsidR="00292A3A">
        <w:sym w:font="Wingdings" w:char="F0E0"/>
      </w:r>
      <w:r w:rsidR="00292A3A">
        <w:t xml:space="preserve"> no se pudo realizar el bloqueo de la línea especificada (Fallo en la inserción en la base de datos).</w:t>
      </w:r>
    </w:p>
    <w:p w:rsidR="00E55C83" w:rsidRDefault="00E55C83" w:rsidP="00E55C83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NULL_UNITNAME</w:t>
      </w:r>
      <w:r w:rsidR="00292A3A">
        <w:t xml:space="preserve"> </w:t>
      </w:r>
      <w:r w:rsidR="00292A3A">
        <w:sym w:font="Wingdings" w:char="F0E0"/>
      </w:r>
      <w:r w:rsidR="00292A3A">
        <w:t xml:space="preserve"> la línea con el servicio especificado no puede ser desbloqueado ya que no existe.</w:t>
      </w:r>
    </w:p>
    <w:p w:rsidR="00E55C83" w:rsidRPr="007C48B6" w:rsidRDefault="00E55C83" w:rsidP="00E55C83">
      <w:pPr>
        <w:pStyle w:val="Prrafodelista"/>
        <w:keepNext w:val="0"/>
        <w:numPr>
          <w:ilvl w:val="2"/>
          <w:numId w:val="18"/>
        </w:numPr>
        <w:spacing w:after="200" w:line="276" w:lineRule="auto"/>
      </w:pPr>
      <w:r w:rsidRPr="00292A3A">
        <w:rPr>
          <w:b/>
        </w:rPr>
        <w:t>NOT_NULL_UNITNAME</w:t>
      </w:r>
      <w:r w:rsidR="00292A3A">
        <w:t xml:space="preserve"> </w:t>
      </w:r>
      <w:r w:rsidR="00292A3A">
        <w:sym w:font="Wingdings" w:char="F0E0"/>
      </w:r>
      <w:r w:rsidR="00292A3A">
        <w:t xml:space="preserve"> la línea con el servicio especificado ya se encuentra bloqueada.</w:t>
      </w:r>
    </w:p>
    <w:p w:rsidR="00C902BB" w:rsidRDefault="00E669D0" w:rsidP="00C902BB">
      <w:pPr>
        <w:pStyle w:val="Ttulo3"/>
        <w:keepNext w:val="0"/>
        <w:numPr>
          <w:ilvl w:val="2"/>
          <w:numId w:val="3"/>
        </w:numPr>
        <w:spacing w:after="200"/>
      </w:pPr>
      <w:r>
        <w:t xml:space="preserve">DESBLOQUEO DE UNA LÍNEA </w:t>
      </w:r>
    </w:p>
    <w:p w:rsidR="00C902BB" w:rsidRDefault="00E669D0" w:rsidP="00C902BB">
      <w:pPr>
        <w:pStyle w:val="Prrafodelista"/>
        <w:keepNext w:val="0"/>
        <w:numPr>
          <w:ilvl w:val="0"/>
          <w:numId w:val="21"/>
        </w:numPr>
        <w:spacing w:after="200" w:line="276" w:lineRule="auto"/>
        <w:jc w:val="left"/>
        <w:rPr>
          <w:u w:val="single"/>
        </w:rPr>
      </w:pPr>
      <w:r w:rsidRPr="00F812C1">
        <w:rPr>
          <w:i/>
        </w:rPr>
        <w:t>Método</w:t>
      </w:r>
      <w:r w:rsidRPr="007C48B6">
        <w:t xml:space="preserve"> : </w:t>
      </w:r>
      <w:r>
        <w:t>un</w:t>
      </w:r>
      <w:r w:rsidRPr="007C48B6">
        <w:t>loc</w:t>
      </w:r>
      <w:r w:rsidRPr="00C902BB">
        <w:rPr>
          <w:u w:val="single"/>
        </w:rPr>
        <w:t>k</w:t>
      </w:r>
    </w:p>
    <w:p w:rsidR="00C902BB" w:rsidRPr="00C902BB" w:rsidRDefault="00E669D0" w:rsidP="00C902BB">
      <w:pPr>
        <w:pStyle w:val="Prrafodelista"/>
        <w:keepNext w:val="0"/>
        <w:numPr>
          <w:ilvl w:val="0"/>
          <w:numId w:val="21"/>
        </w:numPr>
        <w:spacing w:after="200" w:line="276" w:lineRule="auto"/>
        <w:jc w:val="left"/>
        <w:rPr>
          <w:u w:val="single"/>
        </w:rPr>
      </w:pPr>
      <w:r w:rsidRPr="00F812C1">
        <w:rPr>
          <w:i/>
        </w:rPr>
        <w:t>Parámetros</w:t>
      </w:r>
      <w:r w:rsidRPr="007C48B6">
        <w:t xml:space="preserve">: </w:t>
      </w:r>
    </w:p>
    <w:p w:rsidR="00C902BB" w:rsidRPr="00C902BB" w:rsidRDefault="00C902BB" w:rsidP="00C902BB">
      <w:pPr>
        <w:pStyle w:val="Prrafodelista"/>
        <w:keepNext w:val="0"/>
        <w:numPr>
          <w:ilvl w:val="0"/>
          <w:numId w:val="22"/>
        </w:numPr>
        <w:spacing w:after="200" w:line="276" w:lineRule="auto"/>
        <w:ind w:hanging="175"/>
        <w:jc w:val="left"/>
        <w:rPr>
          <w:u w:val="single"/>
        </w:rPr>
      </w:pPr>
      <w:r w:rsidRPr="00C902BB">
        <w:t>n</w:t>
      </w:r>
      <w:r w:rsidR="00E669D0" w:rsidRPr="00C902BB">
        <w:t>ame</w:t>
      </w:r>
      <w:r w:rsidR="00E669D0">
        <w:sym w:font="Wingdings" w:char="F0E0"/>
      </w:r>
      <w:r w:rsidR="00E669D0">
        <w:t xml:space="preserve"> </w:t>
      </w:r>
      <w:r w:rsidR="00E669D0" w:rsidRPr="00C902BB">
        <w:t>representa la línea a desbloquear.</w:t>
      </w:r>
    </w:p>
    <w:p w:rsidR="00E669D0" w:rsidRPr="00C902BB" w:rsidRDefault="00E669D0" w:rsidP="00C902BB">
      <w:pPr>
        <w:pStyle w:val="Prrafodelista"/>
        <w:keepNext w:val="0"/>
        <w:numPr>
          <w:ilvl w:val="0"/>
          <w:numId w:val="22"/>
        </w:numPr>
        <w:spacing w:after="200" w:line="276" w:lineRule="auto"/>
        <w:ind w:hanging="175"/>
        <w:jc w:val="left"/>
        <w:rPr>
          <w:u w:val="single"/>
        </w:rPr>
      </w:pPr>
      <w:r>
        <w:t>regexId</w:t>
      </w:r>
      <w:r>
        <w:sym w:font="Wingdings" w:char="F0E0"/>
      </w:r>
      <w:r>
        <w:t xml:space="preserve"> </w:t>
      </w:r>
      <w:r w:rsidRPr="00C902BB">
        <w:t>que representa la expresión regular para diferenciar a la línea (número que está representado en la tabla regex del esquema bcf).</w:t>
      </w:r>
    </w:p>
    <w:p w:rsidR="00E669D0" w:rsidRDefault="00E669D0" w:rsidP="00E669D0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 w:rsidRPr="007C48B6">
        <w:t>Ambos</w:t>
      </w:r>
      <w:r>
        <w:t xml:space="preserve"> campos son de carácter obligatorio</w:t>
      </w:r>
    </w:p>
    <w:p w:rsidR="00E669D0" w:rsidRDefault="00E669D0" w:rsidP="00E669D0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>
        <w:t>No pueden ser valores nulos</w:t>
      </w:r>
    </w:p>
    <w:p w:rsidR="00F812C1" w:rsidRDefault="00F812C1" w:rsidP="00F812C1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 w:rsidRPr="007C48B6">
        <w:t>Ambos</w:t>
      </w:r>
      <w:r>
        <w:t xml:space="preserve"> campos son de carácter obligatorio.</w:t>
      </w:r>
    </w:p>
    <w:p w:rsidR="00F812C1" w:rsidRDefault="00F812C1" w:rsidP="00F812C1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>
        <w:lastRenderedPageBreak/>
        <w:t>No pueden ser valores nulos.</w:t>
      </w:r>
    </w:p>
    <w:p w:rsidR="00F812C1" w:rsidRDefault="00F812C1" w:rsidP="00F812C1">
      <w:pPr>
        <w:pStyle w:val="Prrafodelista"/>
        <w:keepNext w:val="0"/>
        <w:numPr>
          <w:ilvl w:val="0"/>
          <w:numId w:val="17"/>
        </w:numPr>
        <w:spacing w:after="200" w:line="276" w:lineRule="auto"/>
      </w:pPr>
      <w:r>
        <w:t>El parámetro</w:t>
      </w:r>
      <w:r w:rsidRPr="00E55C83">
        <w:rPr>
          <w:i/>
        </w:rPr>
        <w:t xml:space="preserve"> </w:t>
      </w:r>
      <w:r w:rsidR="00D0715A" w:rsidRPr="00C5452A">
        <w:t>‘</w:t>
      </w:r>
      <w:r w:rsidRPr="00C5452A">
        <w:t>name</w:t>
      </w:r>
      <w:r w:rsidR="00D0715A" w:rsidRPr="00C5452A">
        <w:t>’</w:t>
      </w:r>
      <w:r>
        <w:t xml:space="preserve"> debe tener una longitud máxima de 8 caracteres.</w:t>
      </w:r>
    </w:p>
    <w:p w:rsidR="00E669D0" w:rsidRDefault="00E669D0" w:rsidP="00F812C1">
      <w:pPr>
        <w:pStyle w:val="Ttulo2"/>
        <w:numPr>
          <w:ilvl w:val="0"/>
          <w:numId w:val="21"/>
        </w:numPr>
      </w:pPr>
      <w:r w:rsidRPr="00F812C1">
        <w:rPr>
          <w:b w:val="0"/>
          <w:i/>
        </w:rPr>
        <w:t>Respuesta</w:t>
      </w:r>
      <w:r w:rsidR="00F812C1">
        <w:rPr>
          <w:b w:val="0"/>
          <w:i/>
        </w:rPr>
        <w:t>s</w:t>
      </w:r>
      <w:r>
        <w:t>:</w:t>
      </w:r>
    </w:p>
    <w:p w:rsidR="00F812C1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SUCCESSFUL</w:t>
      </w:r>
      <w:r>
        <w:t xml:space="preserve"> </w:t>
      </w:r>
      <w:r>
        <w:sym w:font="Wingdings" w:char="F0E0"/>
      </w:r>
      <w:r>
        <w:t xml:space="preserve"> proceso realizado exitosamente.</w:t>
      </w:r>
    </w:p>
    <w:p w:rsidR="00F812C1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INVALID_PARAMETERS</w:t>
      </w:r>
      <w:r>
        <w:t xml:space="preserve"> </w:t>
      </w:r>
      <w:r>
        <w:sym w:font="Wingdings" w:char="F0E0"/>
      </w:r>
      <w:r>
        <w:t xml:space="preserve"> los parámetros de entrada no tienen valores correctos.</w:t>
      </w:r>
    </w:p>
    <w:p w:rsidR="00F812C1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INVALID_NAME</w:t>
      </w:r>
      <w:r>
        <w:t xml:space="preserve"> </w:t>
      </w:r>
      <w:r>
        <w:sym w:font="Wingdings" w:char="F0E0"/>
      </w:r>
      <w:r>
        <w:t xml:space="preserve"> el parámetro de entrada ‘name’ no tiene un valor correcto.</w:t>
      </w:r>
    </w:p>
    <w:p w:rsidR="00F812C1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INVALID_REGEX_ID</w:t>
      </w:r>
      <w:r>
        <w:t xml:space="preserve"> </w:t>
      </w:r>
      <w:r>
        <w:sym w:font="Wingdings" w:char="F0E0"/>
      </w:r>
      <w:r>
        <w:t xml:space="preserve"> el parámetro de entrada ‘regexId’ no tiene un valor correcto.</w:t>
      </w:r>
    </w:p>
    <w:p w:rsidR="00F812C1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FAILED_INSERT_UNIT</w:t>
      </w:r>
      <w:r>
        <w:t xml:space="preserve"> </w:t>
      </w:r>
      <w:r>
        <w:sym w:font="Wingdings" w:char="F0E0"/>
      </w:r>
      <w:r>
        <w:t xml:space="preserve"> no se pudo realizar el bloqueo de la línea especificada (Fallo en la inserción en la base de datos).</w:t>
      </w:r>
    </w:p>
    <w:p w:rsidR="00F812C1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NULL_UNITNAME</w:t>
      </w:r>
      <w:r>
        <w:t xml:space="preserve"> </w:t>
      </w:r>
      <w:r>
        <w:sym w:font="Wingdings" w:char="F0E0"/>
      </w:r>
      <w:r>
        <w:t xml:space="preserve"> la línea con el servicio especificado no puede ser desbloqueado ya que no existe.</w:t>
      </w:r>
    </w:p>
    <w:p w:rsidR="00F812C1" w:rsidRPr="007C48B6" w:rsidRDefault="00F812C1" w:rsidP="00F812C1">
      <w:pPr>
        <w:pStyle w:val="Prrafodelista"/>
        <w:keepNext w:val="0"/>
        <w:numPr>
          <w:ilvl w:val="2"/>
          <w:numId w:val="21"/>
        </w:numPr>
        <w:spacing w:after="200" w:line="276" w:lineRule="auto"/>
        <w:ind w:left="2127"/>
      </w:pPr>
      <w:r w:rsidRPr="00292A3A">
        <w:rPr>
          <w:b/>
        </w:rPr>
        <w:t>NOT_NULL_UNITNAME</w:t>
      </w:r>
      <w:r>
        <w:t xml:space="preserve"> </w:t>
      </w:r>
      <w:r>
        <w:sym w:font="Wingdings" w:char="F0E0"/>
      </w:r>
      <w:r>
        <w:t xml:space="preserve"> la línea con el servicio especificado ya se encuentra bloqueada.</w:t>
      </w:r>
    </w:p>
    <w:p w:rsidR="00F812C1" w:rsidRPr="00F812C1" w:rsidRDefault="00F812C1" w:rsidP="00F812C1"/>
    <w:p w:rsidR="00AE31B3" w:rsidRPr="00AE31B3" w:rsidRDefault="00AE31B3" w:rsidP="00E669D0">
      <w:pPr>
        <w:pStyle w:val="Ttulo1"/>
        <w:numPr>
          <w:ilvl w:val="0"/>
          <w:numId w:val="0"/>
        </w:numPr>
        <w:ind w:left="432"/>
      </w:pPr>
    </w:p>
    <w:sectPr w:rsidR="00AE31B3" w:rsidRPr="00AE31B3" w:rsidSect="00FF774B"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25F" w:rsidRDefault="00E2525F">
      <w:r>
        <w:separator/>
      </w:r>
    </w:p>
  </w:endnote>
  <w:endnote w:type="continuationSeparator" w:id="1">
    <w:p w:rsidR="00E2525F" w:rsidRDefault="00E25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535"/>
      <w:gridCol w:w="2371"/>
    </w:tblGrid>
    <w:tr w:rsidR="00753130" w:rsidRPr="002E3F6E" w:rsidTr="006D42C4">
      <w:trPr>
        <w:trHeight w:val="377"/>
      </w:trPr>
      <w:tc>
        <w:tcPr>
          <w:tcW w:w="3803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jc w:val="center"/>
            <w:rPr>
              <w:b/>
              <w:sz w:val="16"/>
              <w:szCs w:val="18"/>
            </w:rPr>
          </w:pPr>
          <w:r w:rsidRPr="001920E0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1197" w:type="pct"/>
          <w:vAlign w:val="center"/>
        </w:tcPr>
        <w:p w:rsidR="00753130" w:rsidRPr="00FF774B" w:rsidRDefault="00753130" w:rsidP="006D42C4">
          <w:pPr>
            <w:jc w:val="center"/>
            <w:rPr>
              <w:b/>
            </w:rPr>
          </w:pPr>
          <w:r w:rsidRPr="00FF774B">
            <w:rPr>
              <w:b/>
              <w:sz w:val="16"/>
            </w:rPr>
            <w:t xml:space="preserve">Página </w:t>
          </w:r>
          <w:r w:rsidR="00CC4039" w:rsidRPr="00FF774B">
            <w:rPr>
              <w:b/>
              <w:sz w:val="16"/>
            </w:rPr>
            <w:fldChar w:fldCharType="begin"/>
          </w:r>
          <w:r w:rsidRPr="00FF774B">
            <w:rPr>
              <w:b/>
              <w:sz w:val="16"/>
            </w:rPr>
            <w:instrText xml:space="preserve"> </w:instrText>
          </w:r>
          <w:r>
            <w:rPr>
              <w:b/>
              <w:sz w:val="16"/>
            </w:rPr>
            <w:instrText>PAGE</w:instrText>
          </w:r>
          <w:r w:rsidRPr="00FF774B">
            <w:rPr>
              <w:b/>
              <w:sz w:val="16"/>
            </w:rPr>
            <w:instrText xml:space="preserve"> </w:instrText>
          </w:r>
          <w:r w:rsidR="00CC4039" w:rsidRPr="00FF774B">
            <w:rPr>
              <w:b/>
              <w:sz w:val="16"/>
            </w:rPr>
            <w:fldChar w:fldCharType="separate"/>
          </w:r>
          <w:r w:rsidR="00490091">
            <w:rPr>
              <w:b/>
              <w:noProof/>
              <w:sz w:val="16"/>
            </w:rPr>
            <w:t>2</w:t>
          </w:r>
          <w:r w:rsidR="00CC4039" w:rsidRPr="00FF774B">
            <w:rPr>
              <w:b/>
              <w:sz w:val="16"/>
            </w:rPr>
            <w:fldChar w:fldCharType="end"/>
          </w:r>
          <w:r w:rsidRPr="00FF774B">
            <w:rPr>
              <w:b/>
              <w:sz w:val="16"/>
            </w:rPr>
            <w:t xml:space="preserve"> de </w:t>
          </w:r>
          <w:r w:rsidR="00CC4039" w:rsidRPr="00FF774B">
            <w:rPr>
              <w:b/>
              <w:sz w:val="16"/>
            </w:rPr>
            <w:fldChar w:fldCharType="begin"/>
          </w:r>
          <w:r w:rsidRPr="00FF774B">
            <w:rPr>
              <w:b/>
              <w:sz w:val="16"/>
            </w:rPr>
            <w:instrText xml:space="preserve"> </w:instrText>
          </w:r>
          <w:r>
            <w:rPr>
              <w:b/>
              <w:sz w:val="16"/>
            </w:rPr>
            <w:instrText>NUMPAGES</w:instrText>
          </w:r>
          <w:r w:rsidRPr="00FF774B">
            <w:rPr>
              <w:b/>
              <w:sz w:val="16"/>
            </w:rPr>
            <w:instrText xml:space="preserve">  </w:instrText>
          </w:r>
          <w:r w:rsidR="00CC4039" w:rsidRPr="00FF774B">
            <w:rPr>
              <w:b/>
              <w:sz w:val="16"/>
            </w:rPr>
            <w:fldChar w:fldCharType="separate"/>
          </w:r>
          <w:r w:rsidR="00490091">
            <w:rPr>
              <w:b/>
              <w:noProof/>
              <w:sz w:val="16"/>
            </w:rPr>
            <w:t>3</w:t>
          </w:r>
          <w:r w:rsidR="00CC4039" w:rsidRPr="00FF774B">
            <w:rPr>
              <w:b/>
              <w:sz w:val="16"/>
            </w:rPr>
            <w:fldChar w:fldCharType="end"/>
          </w:r>
        </w:p>
      </w:tc>
    </w:tr>
  </w:tbl>
  <w:p w:rsidR="00753130" w:rsidRDefault="00753130" w:rsidP="00270C93">
    <w:pPr>
      <w:pStyle w:val="Piedepgina"/>
      <w:ind w:left="-142"/>
    </w:pPr>
    <w:r>
      <w:rPr>
        <w:rFonts w:cs="Arial"/>
        <w:color w:val="000000"/>
        <w:sz w:val="16"/>
        <w:szCs w:val="16"/>
      </w:rPr>
      <w:t>FM.MC.GMC.006  V0</w:t>
    </w:r>
  </w:p>
  <w:p w:rsidR="00753130" w:rsidRPr="0053398B" w:rsidRDefault="00753130" w:rsidP="00BF71E8">
    <w:pPr>
      <w:pStyle w:val="Piedepgina"/>
      <w:tabs>
        <w:tab w:val="clear" w:pos="4252"/>
        <w:tab w:val="clear" w:pos="8504"/>
        <w:tab w:val="center" w:pos="4680"/>
        <w:tab w:val="right" w:pos="9360"/>
      </w:tabs>
      <w:rPr>
        <w:sz w:val="16"/>
        <w:szCs w:val="16"/>
        <w:lang w:val="es-B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130" w:rsidRDefault="00753130"/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535"/>
      <w:gridCol w:w="2371"/>
    </w:tblGrid>
    <w:tr w:rsidR="00753130" w:rsidRPr="002E3F6E" w:rsidTr="00E41D7C">
      <w:trPr>
        <w:trHeight w:val="377"/>
      </w:trPr>
      <w:tc>
        <w:tcPr>
          <w:tcW w:w="3803" w:type="pct"/>
          <w:shd w:val="clear" w:color="auto" w:fill="EFFFC1"/>
          <w:vAlign w:val="center"/>
        </w:tcPr>
        <w:p w:rsidR="00753130" w:rsidRPr="001920E0" w:rsidRDefault="00753130" w:rsidP="003C0936">
          <w:pPr>
            <w:pStyle w:val="Encabezado"/>
            <w:jc w:val="center"/>
            <w:rPr>
              <w:sz w:val="16"/>
              <w:szCs w:val="18"/>
            </w:rPr>
          </w:pPr>
          <w:r w:rsidRPr="001920E0">
            <w:rPr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1197" w:type="pct"/>
          <w:vAlign w:val="center"/>
        </w:tcPr>
        <w:p w:rsidR="00753130" w:rsidRPr="002E3F6E" w:rsidRDefault="00753130" w:rsidP="00E41D7C">
          <w:pPr>
            <w:jc w:val="center"/>
          </w:pPr>
          <w:r w:rsidRPr="00E41D7C">
            <w:rPr>
              <w:sz w:val="16"/>
            </w:rPr>
            <w:t xml:space="preserve">Página </w:t>
          </w:r>
          <w:r w:rsidR="00CC4039" w:rsidRPr="00E41D7C">
            <w:rPr>
              <w:sz w:val="16"/>
            </w:rPr>
            <w:fldChar w:fldCharType="begin"/>
          </w:r>
          <w:r w:rsidRPr="00E41D7C">
            <w:rPr>
              <w:sz w:val="16"/>
            </w:rPr>
            <w:instrText xml:space="preserve"> </w:instrText>
          </w:r>
          <w:r>
            <w:rPr>
              <w:sz w:val="16"/>
            </w:rPr>
            <w:instrText>PAGE</w:instrText>
          </w:r>
          <w:r w:rsidRPr="00E41D7C">
            <w:rPr>
              <w:sz w:val="16"/>
            </w:rPr>
            <w:instrText xml:space="preserve"> </w:instrText>
          </w:r>
          <w:r w:rsidR="00CC4039" w:rsidRPr="00E41D7C"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 w:rsidR="00CC4039" w:rsidRPr="00E41D7C">
            <w:rPr>
              <w:sz w:val="16"/>
            </w:rPr>
            <w:fldChar w:fldCharType="end"/>
          </w:r>
          <w:r w:rsidRPr="00E41D7C">
            <w:rPr>
              <w:sz w:val="16"/>
            </w:rPr>
            <w:t xml:space="preserve"> de </w:t>
          </w:r>
          <w:r w:rsidR="00CC4039" w:rsidRPr="00E41D7C">
            <w:rPr>
              <w:sz w:val="16"/>
            </w:rPr>
            <w:fldChar w:fldCharType="begin"/>
          </w:r>
          <w:r w:rsidRPr="00E41D7C">
            <w:rPr>
              <w:sz w:val="16"/>
            </w:rPr>
            <w:instrText xml:space="preserve"> </w:instrText>
          </w:r>
          <w:r>
            <w:rPr>
              <w:sz w:val="16"/>
            </w:rPr>
            <w:instrText>NUMPAGES</w:instrText>
          </w:r>
          <w:r w:rsidRPr="00E41D7C">
            <w:rPr>
              <w:sz w:val="16"/>
            </w:rPr>
            <w:instrText xml:space="preserve">  </w:instrText>
          </w:r>
          <w:r w:rsidR="00CC4039" w:rsidRPr="00E41D7C">
            <w:rPr>
              <w:sz w:val="16"/>
            </w:rPr>
            <w:fldChar w:fldCharType="separate"/>
          </w:r>
          <w:r>
            <w:rPr>
              <w:noProof/>
              <w:sz w:val="16"/>
            </w:rPr>
            <w:t>32</w:t>
          </w:r>
          <w:r w:rsidR="00CC4039" w:rsidRPr="00E41D7C">
            <w:rPr>
              <w:sz w:val="16"/>
            </w:rPr>
            <w:fldChar w:fldCharType="end"/>
          </w:r>
        </w:p>
      </w:tc>
    </w:tr>
  </w:tbl>
  <w:p w:rsidR="00753130" w:rsidRDefault="00753130" w:rsidP="00E41D7C">
    <w:pPr>
      <w:pStyle w:val="Piedepgina"/>
      <w:ind w:left="-142"/>
    </w:pPr>
    <w:r>
      <w:rPr>
        <w:rFonts w:cs="Arial"/>
        <w:color w:val="000000"/>
        <w:sz w:val="16"/>
        <w:szCs w:val="16"/>
      </w:rPr>
      <w:t>FM.MC.GMC.006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25F" w:rsidRDefault="00E2525F">
      <w:r>
        <w:separator/>
      </w:r>
    </w:p>
  </w:footnote>
  <w:footnote w:type="continuationSeparator" w:id="1">
    <w:p w:rsidR="00E2525F" w:rsidRDefault="00E25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209"/>
      <w:gridCol w:w="2209"/>
      <w:gridCol w:w="953"/>
      <w:gridCol w:w="2209"/>
      <w:gridCol w:w="2326"/>
    </w:tblGrid>
    <w:tr w:rsidR="00753130" w:rsidTr="006D42C4">
      <w:trPr>
        <w:trHeight w:val="558"/>
      </w:trPr>
      <w:tc>
        <w:tcPr>
          <w:tcW w:w="1127" w:type="pct"/>
          <w:shd w:val="clear" w:color="auto" w:fill="E0FF89"/>
          <w:vAlign w:val="center"/>
        </w:tcPr>
        <w:p w:rsidR="00753130" w:rsidRPr="001920E0" w:rsidRDefault="00753130" w:rsidP="006B4135">
          <w:pPr>
            <w:pStyle w:val="Encabezado"/>
            <w:rPr>
              <w:b/>
            </w:rPr>
          </w:pPr>
          <w:r>
            <w:rPr>
              <w:b/>
            </w:rPr>
            <w:t>MU.SGN.0001</w:t>
          </w:r>
        </w:p>
      </w:tc>
      <w:tc>
        <w:tcPr>
          <w:tcW w:w="2747" w:type="pct"/>
          <w:gridSpan w:val="3"/>
          <w:shd w:val="clear" w:color="auto" w:fill="E0FF89"/>
          <w:vAlign w:val="center"/>
        </w:tcPr>
        <w:p w:rsidR="00753130" w:rsidRPr="001920E0" w:rsidRDefault="00753130" w:rsidP="00AC70A4">
          <w:pPr>
            <w:pStyle w:val="Encabezado"/>
            <w:tabs>
              <w:tab w:val="clear" w:pos="4252"/>
              <w:tab w:val="clear" w:pos="8504"/>
            </w:tabs>
            <w:rPr>
              <w:b/>
            </w:rPr>
          </w:pPr>
          <w:r>
            <w:rPr>
              <w:b/>
              <w:sz w:val="22"/>
            </w:rPr>
            <w:t>BCF</w:t>
          </w:r>
          <w:r w:rsidR="002C13E3">
            <w:rPr>
              <w:b/>
              <w:sz w:val="22"/>
            </w:rPr>
            <w:t xml:space="preserve"> API</w:t>
          </w:r>
        </w:p>
      </w:tc>
      <w:tc>
        <w:tcPr>
          <w:tcW w:w="1127" w:type="pct"/>
          <w:vMerge w:val="restart"/>
          <w:vAlign w:val="center"/>
        </w:tcPr>
        <w:p w:rsidR="00753130" w:rsidRPr="001920E0" w:rsidRDefault="00753130" w:rsidP="006D42C4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320800" cy="527050"/>
                <wp:effectExtent l="19050" t="0" r="0" b="0"/>
                <wp:docPr id="4" name="Imagen 1" descr="C:\Users\kamerida\AppData\Local\Microsoft\Windows\Temporary Internet Files\Content.Outlook\PHR849GS\LOGO-CHIC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kamerida\AppData\Local\Microsoft\Windows\Temporary Internet Files\Content.Outlook\PHR849GS\LOGO-CHIC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3130" w:rsidTr="006D42C4">
      <w:trPr>
        <w:trHeight w:val="306"/>
      </w:trPr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</w:pPr>
          <w:r w:rsidRPr="001920E0">
            <w:rPr>
              <w:sz w:val="18"/>
            </w:rPr>
            <w:t>Área Responsable de elaborar el documento:</w:t>
          </w:r>
        </w:p>
      </w:tc>
      <w:tc>
        <w:tcPr>
          <w:tcW w:w="2747" w:type="pct"/>
          <w:gridSpan w:val="3"/>
          <w:shd w:val="clear" w:color="auto" w:fill="EFFFC1"/>
          <w:vAlign w:val="center"/>
        </w:tcPr>
        <w:p w:rsidR="00753130" w:rsidRPr="001920E0" w:rsidRDefault="00753130" w:rsidP="006B4135">
          <w:pPr>
            <w:pStyle w:val="Encabezado"/>
            <w:rPr>
              <w:sz w:val="18"/>
            </w:rPr>
          </w:pPr>
          <w:r>
            <w:rPr>
              <w:sz w:val="18"/>
            </w:rPr>
            <w:t>Proyectos Especiales</w:t>
          </w:r>
        </w:p>
      </w:tc>
      <w:tc>
        <w:tcPr>
          <w:tcW w:w="1127" w:type="pct"/>
          <w:vMerge/>
        </w:tcPr>
        <w:p w:rsidR="00753130" w:rsidRPr="001920E0" w:rsidRDefault="00753130" w:rsidP="006D42C4">
          <w:pPr>
            <w:pStyle w:val="Encabezado"/>
          </w:pPr>
        </w:p>
      </w:tc>
    </w:tr>
    <w:tr w:rsidR="00753130" w:rsidTr="006D42C4">
      <w:trPr>
        <w:trHeight w:val="267"/>
      </w:trPr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Fecha de emisión:</w:t>
          </w:r>
        </w:p>
      </w:tc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Julio 2015</w:t>
          </w:r>
        </w:p>
      </w:tc>
      <w:tc>
        <w:tcPr>
          <w:tcW w:w="493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C667B2">
          <w:pPr>
            <w:pStyle w:val="Encabezado"/>
            <w:rPr>
              <w:sz w:val="16"/>
              <w:szCs w:val="16"/>
            </w:rPr>
          </w:pPr>
        </w:p>
      </w:tc>
      <w:tc>
        <w:tcPr>
          <w:tcW w:w="1127" w:type="pct"/>
          <w:shd w:val="clear" w:color="auto" w:fill="EFFFC1"/>
          <w:vAlign w:val="center"/>
        </w:tcPr>
        <w:p w:rsidR="00753130" w:rsidRPr="001920E0" w:rsidRDefault="00753130" w:rsidP="00FF774B">
          <w:pPr>
            <w:pStyle w:val="Encabezado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Versión 1</w:t>
          </w:r>
        </w:p>
      </w:tc>
    </w:tr>
  </w:tbl>
  <w:p w:rsidR="00753130" w:rsidRDefault="00753130" w:rsidP="00E41D7C">
    <w:pPr>
      <w:pStyle w:val="Encabezado"/>
      <w:tabs>
        <w:tab w:val="clear" w:pos="4252"/>
        <w:tab w:val="clear" w:pos="8504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209"/>
      <w:gridCol w:w="2209"/>
      <w:gridCol w:w="953"/>
      <w:gridCol w:w="2209"/>
      <w:gridCol w:w="2326"/>
    </w:tblGrid>
    <w:tr w:rsidR="00753130" w:rsidTr="00270C93">
      <w:trPr>
        <w:trHeight w:val="558"/>
      </w:trPr>
      <w:tc>
        <w:tcPr>
          <w:tcW w:w="1119" w:type="pct"/>
          <w:shd w:val="clear" w:color="auto" w:fill="E0FF89"/>
          <w:vAlign w:val="center"/>
        </w:tcPr>
        <w:p w:rsidR="00753130" w:rsidRPr="001920E0" w:rsidRDefault="00753130" w:rsidP="006D42C4">
          <w:pPr>
            <w:pStyle w:val="Encabezado"/>
            <w:rPr>
              <w:b/>
            </w:rPr>
          </w:pPr>
          <w:r w:rsidRPr="001920E0">
            <w:rPr>
              <w:b/>
            </w:rPr>
            <w:t>TT.SSS.ZZZZ</w:t>
          </w:r>
        </w:p>
      </w:tc>
      <w:tc>
        <w:tcPr>
          <w:tcW w:w="2723" w:type="pct"/>
          <w:gridSpan w:val="3"/>
          <w:shd w:val="clear" w:color="auto" w:fill="E0FF89"/>
          <w:vAlign w:val="center"/>
        </w:tcPr>
        <w:p w:rsidR="00753130" w:rsidRPr="001920E0" w:rsidRDefault="00753130" w:rsidP="004A02C5">
          <w:pPr>
            <w:pStyle w:val="Encabezado"/>
            <w:tabs>
              <w:tab w:val="clear" w:pos="4252"/>
              <w:tab w:val="clear" w:pos="8504"/>
            </w:tabs>
            <w:rPr>
              <w:b/>
            </w:rPr>
          </w:pPr>
          <w:r w:rsidRPr="001920E0">
            <w:rPr>
              <w:b/>
              <w:sz w:val="22"/>
            </w:rPr>
            <w:t>Nombre del Manual</w:t>
          </w:r>
        </w:p>
      </w:tc>
      <w:tc>
        <w:tcPr>
          <w:tcW w:w="1158" w:type="pct"/>
          <w:vMerge w:val="restart"/>
          <w:vAlign w:val="center"/>
        </w:tcPr>
        <w:p w:rsidR="00753130" w:rsidRPr="001920E0" w:rsidRDefault="00753130" w:rsidP="006D42C4">
          <w:pPr>
            <w:pStyle w:val="Encabezado"/>
          </w:pPr>
          <w:r>
            <w:rPr>
              <w:noProof/>
            </w:rPr>
            <w:drawing>
              <wp:inline distT="0" distB="0" distL="0" distR="0">
                <wp:extent cx="1320800" cy="558800"/>
                <wp:effectExtent l="19050" t="0" r="0" b="0"/>
                <wp:docPr id="5" name="Imagen 5" descr="Logo ViV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 ViV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5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53130" w:rsidTr="00270C93">
      <w:trPr>
        <w:trHeight w:val="306"/>
      </w:trPr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</w:pPr>
          <w:r w:rsidRPr="001920E0">
            <w:rPr>
              <w:sz w:val="18"/>
            </w:rPr>
            <w:t>Área Responsable de elaborar el documento:</w:t>
          </w:r>
        </w:p>
      </w:tc>
      <w:tc>
        <w:tcPr>
          <w:tcW w:w="2723" w:type="pct"/>
          <w:gridSpan w:val="3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8"/>
            </w:rPr>
          </w:pPr>
        </w:p>
      </w:tc>
      <w:tc>
        <w:tcPr>
          <w:tcW w:w="1158" w:type="pct"/>
          <w:vMerge/>
        </w:tcPr>
        <w:p w:rsidR="00753130" w:rsidRPr="001920E0" w:rsidRDefault="00753130" w:rsidP="006D42C4">
          <w:pPr>
            <w:pStyle w:val="Encabezado"/>
          </w:pPr>
        </w:p>
      </w:tc>
    </w:tr>
    <w:tr w:rsidR="00753130" w:rsidTr="00270C93">
      <w:trPr>
        <w:trHeight w:val="267"/>
      </w:trPr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Fecha de emisión:</w:t>
          </w:r>
        </w:p>
      </w:tc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DD de mes de AAAA</w:t>
          </w:r>
        </w:p>
      </w:tc>
      <w:tc>
        <w:tcPr>
          <w:tcW w:w="485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Estado:</w:t>
          </w:r>
        </w:p>
      </w:tc>
      <w:tc>
        <w:tcPr>
          <w:tcW w:w="1119" w:type="pct"/>
          <w:shd w:val="clear" w:color="auto" w:fill="EFFFC1"/>
          <w:vAlign w:val="center"/>
        </w:tcPr>
        <w:p w:rsidR="00753130" w:rsidRPr="001920E0" w:rsidRDefault="00753130" w:rsidP="006D42C4">
          <w:pPr>
            <w:pStyle w:val="Encabezado"/>
            <w:rPr>
              <w:sz w:val="16"/>
              <w:szCs w:val="16"/>
            </w:rPr>
          </w:pPr>
          <w:r w:rsidRPr="001920E0">
            <w:rPr>
              <w:sz w:val="16"/>
              <w:szCs w:val="16"/>
            </w:rPr>
            <w:t>Preliminar / Aprobado</w:t>
          </w:r>
        </w:p>
      </w:tc>
      <w:tc>
        <w:tcPr>
          <w:tcW w:w="1158" w:type="pct"/>
          <w:shd w:val="clear" w:color="auto" w:fill="EFFFC1"/>
          <w:vAlign w:val="center"/>
        </w:tcPr>
        <w:p w:rsidR="00753130" w:rsidRPr="001920E0" w:rsidRDefault="00753130" w:rsidP="00FF774B">
          <w:pPr>
            <w:pStyle w:val="Encabezado"/>
            <w:jc w:val="center"/>
            <w:rPr>
              <w:b/>
              <w:sz w:val="16"/>
              <w:szCs w:val="16"/>
            </w:rPr>
          </w:pPr>
          <w:r w:rsidRPr="001920E0">
            <w:rPr>
              <w:b/>
              <w:sz w:val="16"/>
              <w:szCs w:val="16"/>
            </w:rPr>
            <w:t>Versión N</w:t>
          </w:r>
        </w:p>
      </w:tc>
    </w:tr>
  </w:tbl>
  <w:p w:rsidR="00753130" w:rsidRPr="002D477C" w:rsidRDefault="00753130" w:rsidP="004A02C5">
    <w:pPr>
      <w:pStyle w:val="Encabezado"/>
      <w:tabs>
        <w:tab w:val="clear" w:pos="4252"/>
        <w:tab w:val="clear" w:pos="8504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63AAEC4A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lang w:val="es-ES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AA75380"/>
    <w:multiLevelType w:val="hybridMultilevel"/>
    <w:tmpl w:val="221E2C1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176EA6"/>
    <w:multiLevelType w:val="hybridMultilevel"/>
    <w:tmpl w:val="3B6E7E92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F8F5AF6"/>
    <w:multiLevelType w:val="hybridMultilevel"/>
    <w:tmpl w:val="EAEAA45C"/>
    <w:lvl w:ilvl="0" w:tplc="AC582FD8">
      <w:start w:val="1"/>
      <w:numFmt w:val="lowerLetter"/>
      <w:lvlText w:val="%1."/>
      <w:lvlJc w:val="left"/>
      <w:pPr>
        <w:ind w:left="1778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30E6287B"/>
    <w:multiLevelType w:val="hybridMultilevel"/>
    <w:tmpl w:val="B7746730"/>
    <w:lvl w:ilvl="0" w:tplc="98406E88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3">
    <w:nsid w:val="3C5D7105"/>
    <w:multiLevelType w:val="hybridMultilevel"/>
    <w:tmpl w:val="47B44C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>
    <w:nsid w:val="40193AE5"/>
    <w:multiLevelType w:val="hybridMultilevel"/>
    <w:tmpl w:val="4A5AB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0058A8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Times New Roman"/>
        <w:b/>
      </w:rPr>
    </w:lvl>
    <w:lvl w:ilvl="2" w:tplc="26F2833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716E7"/>
    <w:multiLevelType w:val="hybridMultilevel"/>
    <w:tmpl w:val="9B46565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4EAE37A1"/>
    <w:multiLevelType w:val="hybridMultilevel"/>
    <w:tmpl w:val="972285C4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0E40346"/>
    <w:multiLevelType w:val="hybridMultilevel"/>
    <w:tmpl w:val="56883582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55490762"/>
    <w:multiLevelType w:val="hybridMultilevel"/>
    <w:tmpl w:val="C4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7F2F6C"/>
    <w:multiLevelType w:val="hybridMultilevel"/>
    <w:tmpl w:val="06FC369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5CE17942"/>
    <w:multiLevelType w:val="multilevel"/>
    <w:tmpl w:val="FF2830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color w:val="auto"/>
        <w:u w:val="none"/>
        <w:lang w:val="es-E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F43D3F"/>
    <w:multiLevelType w:val="hybridMultilevel"/>
    <w:tmpl w:val="BF0A632E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3F8740D"/>
    <w:multiLevelType w:val="hybridMultilevel"/>
    <w:tmpl w:val="BB0080D8"/>
    <w:lvl w:ilvl="0" w:tplc="4F480DB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61E4C6E"/>
    <w:multiLevelType w:val="hybridMultilevel"/>
    <w:tmpl w:val="989C30F0"/>
    <w:lvl w:ilvl="0" w:tplc="0C0A001B">
      <w:start w:val="1"/>
      <w:numFmt w:val="lowerRoman"/>
      <w:lvlText w:val="%1."/>
      <w:lvlJc w:val="righ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6620A5D"/>
    <w:multiLevelType w:val="hybridMultilevel"/>
    <w:tmpl w:val="8DE4EA3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6EA46BF7"/>
    <w:multiLevelType w:val="hybridMultilevel"/>
    <w:tmpl w:val="E686277C"/>
    <w:lvl w:ilvl="0" w:tplc="A05A0F8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8">
    <w:nsid w:val="6F1B26F0"/>
    <w:multiLevelType w:val="hybridMultilevel"/>
    <w:tmpl w:val="723CF878"/>
    <w:lvl w:ilvl="0" w:tplc="8E48F0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785F2C74"/>
    <w:multiLevelType w:val="multilevel"/>
    <w:tmpl w:val="FF2830E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color w:val="auto"/>
        <w:u w:val="none"/>
        <w:lang w:val="es-E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9"/>
  </w:num>
  <w:num w:numId="6">
    <w:abstractNumId w:val="18"/>
  </w:num>
  <w:num w:numId="7">
    <w:abstractNumId w:val="28"/>
  </w:num>
  <w:num w:numId="8">
    <w:abstractNumId w:val="27"/>
  </w:num>
  <w:num w:numId="9">
    <w:abstractNumId w:val="13"/>
  </w:num>
  <w:num w:numId="10">
    <w:abstractNumId w:val="16"/>
  </w:num>
  <w:num w:numId="11">
    <w:abstractNumId w:val="23"/>
  </w:num>
  <w:num w:numId="12">
    <w:abstractNumId w:val="8"/>
  </w:num>
  <w:num w:numId="13">
    <w:abstractNumId w:val="26"/>
  </w:num>
  <w:num w:numId="14">
    <w:abstractNumId w:val="6"/>
  </w:num>
  <w:num w:numId="15">
    <w:abstractNumId w:val="15"/>
  </w:num>
  <w:num w:numId="16">
    <w:abstractNumId w:val="29"/>
  </w:num>
  <w:num w:numId="17">
    <w:abstractNumId w:val="17"/>
  </w:num>
  <w:num w:numId="18">
    <w:abstractNumId w:val="14"/>
  </w:num>
  <w:num w:numId="19">
    <w:abstractNumId w:val="9"/>
  </w:num>
  <w:num w:numId="20">
    <w:abstractNumId w:val="10"/>
  </w:num>
  <w:num w:numId="21">
    <w:abstractNumId w:val="24"/>
  </w:num>
  <w:num w:numId="22">
    <w:abstractNumId w:val="2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9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37B96"/>
    <w:rsid w:val="0000009B"/>
    <w:rsid w:val="00000B62"/>
    <w:rsid w:val="00001157"/>
    <w:rsid w:val="00001EC9"/>
    <w:rsid w:val="00002467"/>
    <w:rsid w:val="000049AF"/>
    <w:rsid w:val="00004CB2"/>
    <w:rsid w:val="0000523A"/>
    <w:rsid w:val="000078A9"/>
    <w:rsid w:val="0001323A"/>
    <w:rsid w:val="00014B5C"/>
    <w:rsid w:val="00015049"/>
    <w:rsid w:val="0001544C"/>
    <w:rsid w:val="00016D03"/>
    <w:rsid w:val="000210BF"/>
    <w:rsid w:val="00023FAD"/>
    <w:rsid w:val="0002628E"/>
    <w:rsid w:val="00030DF1"/>
    <w:rsid w:val="0003607A"/>
    <w:rsid w:val="00037B96"/>
    <w:rsid w:val="00040068"/>
    <w:rsid w:val="00040D98"/>
    <w:rsid w:val="0004250F"/>
    <w:rsid w:val="000434F0"/>
    <w:rsid w:val="000447D4"/>
    <w:rsid w:val="00044A12"/>
    <w:rsid w:val="00044B98"/>
    <w:rsid w:val="00044D20"/>
    <w:rsid w:val="000453AA"/>
    <w:rsid w:val="00046780"/>
    <w:rsid w:val="00051E19"/>
    <w:rsid w:val="00053840"/>
    <w:rsid w:val="000568B8"/>
    <w:rsid w:val="00057693"/>
    <w:rsid w:val="000603F9"/>
    <w:rsid w:val="000609DA"/>
    <w:rsid w:val="00060E3F"/>
    <w:rsid w:val="00061274"/>
    <w:rsid w:val="00062DFB"/>
    <w:rsid w:val="00064067"/>
    <w:rsid w:val="00064DAB"/>
    <w:rsid w:val="00066D28"/>
    <w:rsid w:val="000728A2"/>
    <w:rsid w:val="00072EDD"/>
    <w:rsid w:val="00072FE3"/>
    <w:rsid w:val="0007319D"/>
    <w:rsid w:val="00073766"/>
    <w:rsid w:val="00073D8D"/>
    <w:rsid w:val="00076964"/>
    <w:rsid w:val="0008227B"/>
    <w:rsid w:val="00082FB1"/>
    <w:rsid w:val="000858F1"/>
    <w:rsid w:val="00085B42"/>
    <w:rsid w:val="000868E0"/>
    <w:rsid w:val="000904CA"/>
    <w:rsid w:val="00091FC4"/>
    <w:rsid w:val="00092DB7"/>
    <w:rsid w:val="00093F8C"/>
    <w:rsid w:val="00096F0B"/>
    <w:rsid w:val="0009765D"/>
    <w:rsid w:val="000A024F"/>
    <w:rsid w:val="000A089B"/>
    <w:rsid w:val="000A0BAC"/>
    <w:rsid w:val="000A16F5"/>
    <w:rsid w:val="000A19E3"/>
    <w:rsid w:val="000A3897"/>
    <w:rsid w:val="000A3C23"/>
    <w:rsid w:val="000A4538"/>
    <w:rsid w:val="000A70AF"/>
    <w:rsid w:val="000B0DE2"/>
    <w:rsid w:val="000B1404"/>
    <w:rsid w:val="000B597C"/>
    <w:rsid w:val="000C1F64"/>
    <w:rsid w:val="000C244E"/>
    <w:rsid w:val="000C3E33"/>
    <w:rsid w:val="000C4AA2"/>
    <w:rsid w:val="000C69B4"/>
    <w:rsid w:val="000C7A72"/>
    <w:rsid w:val="000C7C8C"/>
    <w:rsid w:val="000D1139"/>
    <w:rsid w:val="000D1832"/>
    <w:rsid w:val="000D20F0"/>
    <w:rsid w:val="000D21E2"/>
    <w:rsid w:val="000D2F83"/>
    <w:rsid w:val="000D47B8"/>
    <w:rsid w:val="000D5701"/>
    <w:rsid w:val="000D5C82"/>
    <w:rsid w:val="000D72B7"/>
    <w:rsid w:val="000D7504"/>
    <w:rsid w:val="000D799D"/>
    <w:rsid w:val="000E072C"/>
    <w:rsid w:val="000E0AD2"/>
    <w:rsid w:val="000E0D70"/>
    <w:rsid w:val="000E0D8C"/>
    <w:rsid w:val="000E15DF"/>
    <w:rsid w:val="000E2832"/>
    <w:rsid w:val="000E3106"/>
    <w:rsid w:val="000E32AB"/>
    <w:rsid w:val="000E3E9E"/>
    <w:rsid w:val="000E485C"/>
    <w:rsid w:val="000E48CE"/>
    <w:rsid w:val="000E6F38"/>
    <w:rsid w:val="000E7C15"/>
    <w:rsid w:val="000E7DE5"/>
    <w:rsid w:val="000F2BC4"/>
    <w:rsid w:val="000F37D3"/>
    <w:rsid w:val="000F4121"/>
    <w:rsid w:val="000F48E6"/>
    <w:rsid w:val="000F5DCD"/>
    <w:rsid w:val="000F62E8"/>
    <w:rsid w:val="001003CC"/>
    <w:rsid w:val="001004A6"/>
    <w:rsid w:val="001034C0"/>
    <w:rsid w:val="0010372D"/>
    <w:rsid w:val="00104232"/>
    <w:rsid w:val="00104A4C"/>
    <w:rsid w:val="0010695E"/>
    <w:rsid w:val="00107382"/>
    <w:rsid w:val="00111979"/>
    <w:rsid w:val="00114591"/>
    <w:rsid w:val="0011582C"/>
    <w:rsid w:val="0011602F"/>
    <w:rsid w:val="00117066"/>
    <w:rsid w:val="001172C6"/>
    <w:rsid w:val="00117BC8"/>
    <w:rsid w:val="00121D47"/>
    <w:rsid w:val="00123678"/>
    <w:rsid w:val="00124731"/>
    <w:rsid w:val="00125A27"/>
    <w:rsid w:val="00126CEB"/>
    <w:rsid w:val="001276BC"/>
    <w:rsid w:val="00127D1C"/>
    <w:rsid w:val="00130F1E"/>
    <w:rsid w:val="00131D83"/>
    <w:rsid w:val="00132633"/>
    <w:rsid w:val="00132A06"/>
    <w:rsid w:val="001331D6"/>
    <w:rsid w:val="00135A30"/>
    <w:rsid w:val="00135E0B"/>
    <w:rsid w:val="001361D6"/>
    <w:rsid w:val="00136C24"/>
    <w:rsid w:val="00137329"/>
    <w:rsid w:val="001379CE"/>
    <w:rsid w:val="00137A07"/>
    <w:rsid w:val="00145C88"/>
    <w:rsid w:val="00147AC4"/>
    <w:rsid w:val="001505CF"/>
    <w:rsid w:val="00150A13"/>
    <w:rsid w:val="00150C7B"/>
    <w:rsid w:val="00151177"/>
    <w:rsid w:val="00160754"/>
    <w:rsid w:val="001613D3"/>
    <w:rsid w:val="001616C6"/>
    <w:rsid w:val="00161CE0"/>
    <w:rsid w:val="0016225A"/>
    <w:rsid w:val="001622C0"/>
    <w:rsid w:val="001629BE"/>
    <w:rsid w:val="00162B35"/>
    <w:rsid w:val="00162C58"/>
    <w:rsid w:val="00163425"/>
    <w:rsid w:val="001659E0"/>
    <w:rsid w:val="0016611F"/>
    <w:rsid w:val="00166633"/>
    <w:rsid w:val="0016666C"/>
    <w:rsid w:val="001709A8"/>
    <w:rsid w:val="00171848"/>
    <w:rsid w:val="001749DF"/>
    <w:rsid w:val="00175572"/>
    <w:rsid w:val="00175EEE"/>
    <w:rsid w:val="001766B4"/>
    <w:rsid w:val="00180352"/>
    <w:rsid w:val="0018179B"/>
    <w:rsid w:val="00182ACF"/>
    <w:rsid w:val="00182C15"/>
    <w:rsid w:val="00184E50"/>
    <w:rsid w:val="0018542E"/>
    <w:rsid w:val="001857A5"/>
    <w:rsid w:val="00185AAC"/>
    <w:rsid w:val="00187AC8"/>
    <w:rsid w:val="00191494"/>
    <w:rsid w:val="001920E0"/>
    <w:rsid w:val="00192311"/>
    <w:rsid w:val="00192366"/>
    <w:rsid w:val="001964F5"/>
    <w:rsid w:val="00196A00"/>
    <w:rsid w:val="00197879"/>
    <w:rsid w:val="001978B9"/>
    <w:rsid w:val="001978FC"/>
    <w:rsid w:val="00197AEB"/>
    <w:rsid w:val="001A26BA"/>
    <w:rsid w:val="001A2B6D"/>
    <w:rsid w:val="001A2C38"/>
    <w:rsid w:val="001A34B4"/>
    <w:rsid w:val="001A365D"/>
    <w:rsid w:val="001A3827"/>
    <w:rsid w:val="001A3F4C"/>
    <w:rsid w:val="001A5FFC"/>
    <w:rsid w:val="001A7BAF"/>
    <w:rsid w:val="001B189B"/>
    <w:rsid w:val="001B31EA"/>
    <w:rsid w:val="001B3B56"/>
    <w:rsid w:val="001B4889"/>
    <w:rsid w:val="001B6012"/>
    <w:rsid w:val="001B7833"/>
    <w:rsid w:val="001C1910"/>
    <w:rsid w:val="001C1CC8"/>
    <w:rsid w:val="001C2A4C"/>
    <w:rsid w:val="001C5320"/>
    <w:rsid w:val="001C6607"/>
    <w:rsid w:val="001C68E9"/>
    <w:rsid w:val="001C7776"/>
    <w:rsid w:val="001C7C17"/>
    <w:rsid w:val="001D062B"/>
    <w:rsid w:val="001D1516"/>
    <w:rsid w:val="001D1654"/>
    <w:rsid w:val="001D30ED"/>
    <w:rsid w:val="001D3F2A"/>
    <w:rsid w:val="001D3F62"/>
    <w:rsid w:val="001D4E76"/>
    <w:rsid w:val="001D587A"/>
    <w:rsid w:val="001D63FD"/>
    <w:rsid w:val="001D65CF"/>
    <w:rsid w:val="001D6D5F"/>
    <w:rsid w:val="001E0A8C"/>
    <w:rsid w:val="001E0BD0"/>
    <w:rsid w:val="001E193D"/>
    <w:rsid w:val="001E3871"/>
    <w:rsid w:val="001E3E85"/>
    <w:rsid w:val="001E43A1"/>
    <w:rsid w:val="001E4F1B"/>
    <w:rsid w:val="001E6FB2"/>
    <w:rsid w:val="001F078C"/>
    <w:rsid w:val="001F224B"/>
    <w:rsid w:val="001F243F"/>
    <w:rsid w:val="001F2B59"/>
    <w:rsid w:val="001F3D3A"/>
    <w:rsid w:val="001F3E1D"/>
    <w:rsid w:val="001F3FFE"/>
    <w:rsid w:val="001F5C6E"/>
    <w:rsid w:val="001F6B9A"/>
    <w:rsid w:val="001F707D"/>
    <w:rsid w:val="001F7F47"/>
    <w:rsid w:val="0020418A"/>
    <w:rsid w:val="00204C07"/>
    <w:rsid w:val="002061D4"/>
    <w:rsid w:val="002077D5"/>
    <w:rsid w:val="002115E2"/>
    <w:rsid w:val="00211697"/>
    <w:rsid w:val="00212FC5"/>
    <w:rsid w:val="0021494B"/>
    <w:rsid w:val="00215482"/>
    <w:rsid w:val="00217870"/>
    <w:rsid w:val="00220717"/>
    <w:rsid w:val="00221C00"/>
    <w:rsid w:val="002220CA"/>
    <w:rsid w:val="00223057"/>
    <w:rsid w:val="002237F6"/>
    <w:rsid w:val="00225EED"/>
    <w:rsid w:val="00227D3F"/>
    <w:rsid w:val="00227EEA"/>
    <w:rsid w:val="00227FB2"/>
    <w:rsid w:val="00230247"/>
    <w:rsid w:val="00231ADE"/>
    <w:rsid w:val="00232044"/>
    <w:rsid w:val="00232D10"/>
    <w:rsid w:val="00233491"/>
    <w:rsid w:val="002339FD"/>
    <w:rsid w:val="00235231"/>
    <w:rsid w:val="00235485"/>
    <w:rsid w:val="002425E6"/>
    <w:rsid w:val="00243376"/>
    <w:rsid w:val="00243DA9"/>
    <w:rsid w:val="00244021"/>
    <w:rsid w:val="00246352"/>
    <w:rsid w:val="00252AA9"/>
    <w:rsid w:val="00254498"/>
    <w:rsid w:val="00254519"/>
    <w:rsid w:val="00254768"/>
    <w:rsid w:val="00257D9A"/>
    <w:rsid w:val="0026149F"/>
    <w:rsid w:val="002627C5"/>
    <w:rsid w:val="00263EDF"/>
    <w:rsid w:val="00264C93"/>
    <w:rsid w:val="002650DF"/>
    <w:rsid w:val="00270532"/>
    <w:rsid w:val="00270C93"/>
    <w:rsid w:val="0027188B"/>
    <w:rsid w:val="00272357"/>
    <w:rsid w:val="00273374"/>
    <w:rsid w:val="00273921"/>
    <w:rsid w:val="00273D67"/>
    <w:rsid w:val="00273F14"/>
    <w:rsid w:val="00273FC5"/>
    <w:rsid w:val="0027444C"/>
    <w:rsid w:val="00274EA6"/>
    <w:rsid w:val="0027572C"/>
    <w:rsid w:val="00280BE5"/>
    <w:rsid w:val="00280E5D"/>
    <w:rsid w:val="00281307"/>
    <w:rsid w:val="002824E7"/>
    <w:rsid w:val="002825F5"/>
    <w:rsid w:val="00290C44"/>
    <w:rsid w:val="00291753"/>
    <w:rsid w:val="00292926"/>
    <w:rsid w:val="00292A3A"/>
    <w:rsid w:val="00292D36"/>
    <w:rsid w:val="00293C67"/>
    <w:rsid w:val="002945A1"/>
    <w:rsid w:val="00295281"/>
    <w:rsid w:val="00296529"/>
    <w:rsid w:val="0029684E"/>
    <w:rsid w:val="002A039E"/>
    <w:rsid w:val="002A2CDA"/>
    <w:rsid w:val="002A3AF8"/>
    <w:rsid w:val="002A4129"/>
    <w:rsid w:val="002A59BA"/>
    <w:rsid w:val="002A7CED"/>
    <w:rsid w:val="002B0030"/>
    <w:rsid w:val="002B0866"/>
    <w:rsid w:val="002B0F87"/>
    <w:rsid w:val="002B1094"/>
    <w:rsid w:val="002B1D6A"/>
    <w:rsid w:val="002B3B99"/>
    <w:rsid w:val="002B4507"/>
    <w:rsid w:val="002B6296"/>
    <w:rsid w:val="002B7753"/>
    <w:rsid w:val="002B7A69"/>
    <w:rsid w:val="002C0A3C"/>
    <w:rsid w:val="002C13E3"/>
    <w:rsid w:val="002C20B4"/>
    <w:rsid w:val="002C2DDF"/>
    <w:rsid w:val="002C409F"/>
    <w:rsid w:val="002C63B9"/>
    <w:rsid w:val="002C6427"/>
    <w:rsid w:val="002C72B0"/>
    <w:rsid w:val="002D032B"/>
    <w:rsid w:val="002D0B0D"/>
    <w:rsid w:val="002D0D41"/>
    <w:rsid w:val="002D0D50"/>
    <w:rsid w:val="002D1AA9"/>
    <w:rsid w:val="002D1DBA"/>
    <w:rsid w:val="002D2BAD"/>
    <w:rsid w:val="002D2D33"/>
    <w:rsid w:val="002D32F0"/>
    <w:rsid w:val="002D3DAF"/>
    <w:rsid w:val="002D477C"/>
    <w:rsid w:val="002D5E54"/>
    <w:rsid w:val="002E3528"/>
    <w:rsid w:val="002E4572"/>
    <w:rsid w:val="002E5152"/>
    <w:rsid w:val="002E68B8"/>
    <w:rsid w:val="002E7F4D"/>
    <w:rsid w:val="002E7F6E"/>
    <w:rsid w:val="002F0173"/>
    <w:rsid w:val="002F01BD"/>
    <w:rsid w:val="002F02D2"/>
    <w:rsid w:val="002F3027"/>
    <w:rsid w:val="002F3209"/>
    <w:rsid w:val="002F35B8"/>
    <w:rsid w:val="002F4053"/>
    <w:rsid w:val="002F5F6F"/>
    <w:rsid w:val="002F61C7"/>
    <w:rsid w:val="00300618"/>
    <w:rsid w:val="00301642"/>
    <w:rsid w:val="003019EC"/>
    <w:rsid w:val="00302BC9"/>
    <w:rsid w:val="00302C22"/>
    <w:rsid w:val="0030388D"/>
    <w:rsid w:val="00304CEC"/>
    <w:rsid w:val="00305136"/>
    <w:rsid w:val="00305F05"/>
    <w:rsid w:val="003100F8"/>
    <w:rsid w:val="00310F45"/>
    <w:rsid w:val="00311CE3"/>
    <w:rsid w:val="00314197"/>
    <w:rsid w:val="00320641"/>
    <w:rsid w:val="0032196E"/>
    <w:rsid w:val="00321B78"/>
    <w:rsid w:val="0032206C"/>
    <w:rsid w:val="00323260"/>
    <w:rsid w:val="00323E73"/>
    <w:rsid w:val="00325074"/>
    <w:rsid w:val="00326E40"/>
    <w:rsid w:val="00327CE8"/>
    <w:rsid w:val="00327E4F"/>
    <w:rsid w:val="0033018E"/>
    <w:rsid w:val="00330332"/>
    <w:rsid w:val="00331261"/>
    <w:rsid w:val="00333D8B"/>
    <w:rsid w:val="00335CAD"/>
    <w:rsid w:val="00335EE1"/>
    <w:rsid w:val="00336915"/>
    <w:rsid w:val="00336CC0"/>
    <w:rsid w:val="00337385"/>
    <w:rsid w:val="003373D4"/>
    <w:rsid w:val="003402EA"/>
    <w:rsid w:val="0034191C"/>
    <w:rsid w:val="00343026"/>
    <w:rsid w:val="003444EC"/>
    <w:rsid w:val="00346390"/>
    <w:rsid w:val="003507EC"/>
    <w:rsid w:val="003509DE"/>
    <w:rsid w:val="00350B52"/>
    <w:rsid w:val="00351A8F"/>
    <w:rsid w:val="0035385C"/>
    <w:rsid w:val="00353E6A"/>
    <w:rsid w:val="003553DE"/>
    <w:rsid w:val="003558BF"/>
    <w:rsid w:val="00357FBB"/>
    <w:rsid w:val="0036015F"/>
    <w:rsid w:val="00360229"/>
    <w:rsid w:val="00360C51"/>
    <w:rsid w:val="00360D05"/>
    <w:rsid w:val="00361143"/>
    <w:rsid w:val="0036139D"/>
    <w:rsid w:val="003624C5"/>
    <w:rsid w:val="003626F1"/>
    <w:rsid w:val="0036401E"/>
    <w:rsid w:val="00365644"/>
    <w:rsid w:val="0036578E"/>
    <w:rsid w:val="00365DF4"/>
    <w:rsid w:val="00366218"/>
    <w:rsid w:val="00371DDC"/>
    <w:rsid w:val="00374DF8"/>
    <w:rsid w:val="003752A9"/>
    <w:rsid w:val="00375D3B"/>
    <w:rsid w:val="003764E3"/>
    <w:rsid w:val="00376749"/>
    <w:rsid w:val="00376777"/>
    <w:rsid w:val="0037790D"/>
    <w:rsid w:val="00377EFA"/>
    <w:rsid w:val="00380C9E"/>
    <w:rsid w:val="0038134A"/>
    <w:rsid w:val="0038235A"/>
    <w:rsid w:val="00382E6C"/>
    <w:rsid w:val="003839D8"/>
    <w:rsid w:val="003927AC"/>
    <w:rsid w:val="00392AA7"/>
    <w:rsid w:val="003933AD"/>
    <w:rsid w:val="00393500"/>
    <w:rsid w:val="0039392C"/>
    <w:rsid w:val="003944F8"/>
    <w:rsid w:val="00394AAA"/>
    <w:rsid w:val="0039560D"/>
    <w:rsid w:val="00397733"/>
    <w:rsid w:val="00397C3F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0E5E"/>
    <w:rsid w:val="003B2BC9"/>
    <w:rsid w:val="003B2C83"/>
    <w:rsid w:val="003B34A2"/>
    <w:rsid w:val="003B3FC3"/>
    <w:rsid w:val="003B4837"/>
    <w:rsid w:val="003B4F7F"/>
    <w:rsid w:val="003B645E"/>
    <w:rsid w:val="003B6775"/>
    <w:rsid w:val="003B783C"/>
    <w:rsid w:val="003C0936"/>
    <w:rsid w:val="003C0947"/>
    <w:rsid w:val="003C1733"/>
    <w:rsid w:val="003C1858"/>
    <w:rsid w:val="003C1D22"/>
    <w:rsid w:val="003C1FE2"/>
    <w:rsid w:val="003C288C"/>
    <w:rsid w:val="003C43D6"/>
    <w:rsid w:val="003C56F5"/>
    <w:rsid w:val="003C7780"/>
    <w:rsid w:val="003D132D"/>
    <w:rsid w:val="003D13C1"/>
    <w:rsid w:val="003D1F4C"/>
    <w:rsid w:val="003D258F"/>
    <w:rsid w:val="003D2A04"/>
    <w:rsid w:val="003D2C80"/>
    <w:rsid w:val="003D38A2"/>
    <w:rsid w:val="003D5277"/>
    <w:rsid w:val="003D565A"/>
    <w:rsid w:val="003D5B4A"/>
    <w:rsid w:val="003D6112"/>
    <w:rsid w:val="003E03EC"/>
    <w:rsid w:val="003E0811"/>
    <w:rsid w:val="003E1570"/>
    <w:rsid w:val="003E1ABE"/>
    <w:rsid w:val="003E22CC"/>
    <w:rsid w:val="003E4EE2"/>
    <w:rsid w:val="003E5966"/>
    <w:rsid w:val="003E5E58"/>
    <w:rsid w:val="003E610A"/>
    <w:rsid w:val="003E6AD7"/>
    <w:rsid w:val="003E787E"/>
    <w:rsid w:val="003F2996"/>
    <w:rsid w:val="003F29A4"/>
    <w:rsid w:val="003F47FE"/>
    <w:rsid w:val="003F4A24"/>
    <w:rsid w:val="003F4EFE"/>
    <w:rsid w:val="003F61D7"/>
    <w:rsid w:val="003F7627"/>
    <w:rsid w:val="00401FA7"/>
    <w:rsid w:val="00402FF7"/>
    <w:rsid w:val="004033BB"/>
    <w:rsid w:val="00405BBE"/>
    <w:rsid w:val="00410479"/>
    <w:rsid w:val="004108FD"/>
    <w:rsid w:val="00411E92"/>
    <w:rsid w:val="00411F5A"/>
    <w:rsid w:val="0041396C"/>
    <w:rsid w:val="00413AE0"/>
    <w:rsid w:val="00414C1B"/>
    <w:rsid w:val="00416D19"/>
    <w:rsid w:val="00420127"/>
    <w:rsid w:val="00420201"/>
    <w:rsid w:val="004213D6"/>
    <w:rsid w:val="00421431"/>
    <w:rsid w:val="00421F7E"/>
    <w:rsid w:val="0042327B"/>
    <w:rsid w:val="0042379D"/>
    <w:rsid w:val="0042424D"/>
    <w:rsid w:val="00427D83"/>
    <w:rsid w:val="00427F7D"/>
    <w:rsid w:val="00430A0B"/>
    <w:rsid w:val="004327DB"/>
    <w:rsid w:val="0043288B"/>
    <w:rsid w:val="0043376C"/>
    <w:rsid w:val="00433890"/>
    <w:rsid w:val="00434EEB"/>
    <w:rsid w:val="0043515D"/>
    <w:rsid w:val="00435D7F"/>
    <w:rsid w:val="00437144"/>
    <w:rsid w:val="00437215"/>
    <w:rsid w:val="0044136A"/>
    <w:rsid w:val="004413ED"/>
    <w:rsid w:val="00441DFD"/>
    <w:rsid w:val="00444625"/>
    <w:rsid w:val="00447661"/>
    <w:rsid w:val="00450044"/>
    <w:rsid w:val="004507FB"/>
    <w:rsid w:val="00450E8E"/>
    <w:rsid w:val="00453343"/>
    <w:rsid w:val="00453DB9"/>
    <w:rsid w:val="004550AC"/>
    <w:rsid w:val="00455CDD"/>
    <w:rsid w:val="00455F55"/>
    <w:rsid w:val="00457966"/>
    <w:rsid w:val="00465093"/>
    <w:rsid w:val="00467682"/>
    <w:rsid w:val="00467CC2"/>
    <w:rsid w:val="00470534"/>
    <w:rsid w:val="0047111F"/>
    <w:rsid w:val="004726FB"/>
    <w:rsid w:val="004738DB"/>
    <w:rsid w:val="00473C19"/>
    <w:rsid w:val="00474AC7"/>
    <w:rsid w:val="00476A80"/>
    <w:rsid w:val="00477749"/>
    <w:rsid w:val="004807A1"/>
    <w:rsid w:val="004809E9"/>
    <w:rsid w:val="004816BF"/>
    <w:rsid w:val="00483BC3"/>
    <w:rsid w:val="0048401C"/>
    <w:rsid w:val="00484050"/>
    <w:rsid w:val="0048422C"/>
    <w:rsid w:val="004847E9"/>
    <w:rsid w:val="00484F1D"/>
    <w:rsid w:val="004861D8"/>
    <w:rsid w:val="00490091"/>
    <w:rsid w:val="00490686"/>
    <w:rsid w:val="00490FA2"/>
    <w:rsid w:val="00491361"/>
    <w:rsid w:val="0049293A"/>
    <w:rsid w:val="00493B7E"/>
    <w:rsid w:val="0049493C"/>
    <w:rsid w:val="0049584D"/>
    <w:rsid w:val="00495C4C"/>
    <w:rsid w:val="004962A8"/>
    <w:rsid w:val="0049633C"/>
    <w:rsid w:val="004977E2"/>
    <w:rsid w:val="004A02C5"/>
    <w:rsid w:val="004A02DD"/>
    <w:rsid w:val="004A25D7"/>
    <w:rsid w:val="004A33A6"/>
    <w:rsid w:val="004A4A49"/>
    <w:rsid w:val="004A4CAE"/>
    <w:rsid w:val="004A5521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0410"/>
    <w:rsid w:val="004C095E"/>
    <w:rsid w:val="004C2CC5"/>
    <w:rsid w:val="004C4C2F"/>
    <w:rsid w:val="004D0329"/>
    <w:rsid w:val="004D053C"/>
    <w:rsid w:val="004D068C"/>
    <w:rsid w:val="004D06F8"/>
    <w:rsid w:val="004D31A9"/>
    <w:rsid w:val="004D3F47"/>
    <w:rsid w:val="004D41EF"/>
    <w:rsid w:val="004D44CC"/>
    <w:rsid w:val="004D4C1B"/>
    <w:rsid w:val="004D58C8"/>
    <w:rsid w:val="004D6E96"/>
    <w:rsid w:val="004E092C"/>
    <w:rsid w:val="004E166E"/>
    <w:rsid w:val="004E1D14"/>
    <w:rsid w:val="004E2159"/>
    <w:rsid w:val="004E2316"/>
    <w:rsid w:val="004E353F"/>
    <w:rsid w:val="004E35E6"/>
    <w:rsid w:val="004E40C1"/>
    <w:rsid w:val="004E7706"/>
    <w:rsid w:val="004F0539"/>
    <w:rsid w:val="004F0B6E"/>
    <w:rsid w:val="004F3307"/>
    <w:rsid w:val="004F373B"/>
    <w:rsid w:val="004F3944"/>
    <w:rsid w:val="004F3C3A"/>
    <w:rsid w:val="004F4033"/>
    <w:rsid w:val="004F5328"/>
    <w:rsid w:val="004F6092"/>
    <w:rsid w:val="004F62F6"/>
    <w:rsid w:val="004F748F"/>
    <w:rsid w:val="00500922"/>
    <w:rsid w:val="00500AAC"/>
    <w:rsid w:val="005043FE"/>
    <w:rsid w:val="0050547B"/>
    <w:rsid w:val="005068F0"/>
    <w:rsid w:val="00507531"/>
    <w:rsid w:val="00507887"/>
    <w:rsid w:val="0051136B"/>
    <w:rsid w:val="005133AB"/>
    <w:rsid w:val="005136A7"/>
    <w:rsid w:val="00513C42"/>
    <w:rsid w:val="00513CED"/>
    <w:rsid w:val="0051420B"/>
    <w:rsid w:val="00514AE7"/>
    <w:rsid w:val="0051502C"/>
    <w:rsid w:val="00515283"/>
    <w:rsid w:val="005153AC"/>
    <w:rsid w:val="005218E7"/>
    <w:rsid w:val="00526178"/>
    <w:rsid w:val="00530B65"/>
    <w:rsid w:val="00531570"/>
    <w:rsid w:val="0053175F"/>
    <w:rsid w:val="00531936"/>
    <w:rsid w:val="00531D8B"/>
    <w:rsid w:val="005322E0"/>
    <w:rsid w:val="00532384"/>
    <w:rsid w:val="005323F8"/>
    <w:rsid w:val="0053398B"/>
    <w:rsid w:val="005346A5"/>
    <w:rsid w:val="00536094"/>
    <w:rsid w:val="00536706"/>
    <w:rsid w:val="00536EFD"/>
    <w:rsid w:val="0053735D"/>
    <w:rsid w:val="005414EB"/>
    <w:rsid w:val="005415D4"/>
    <w:rsid w:val="005438C3"/>
    <w:rsid w:val="00543DAF"/>
    <w:rsid w:val="00546293"/>
    <w:rsid w:val="00546382"/>
    <w:rsid w:val="005500E9"/>
    <w:rsid w:val="00550167"/>
    <w:rsid w:val="00550172"/>
    <w:rsid w:val="00550244"/>
    <w:rsid w:val="0055059C"/>
    <w:rsid w:val="005511D1"/>
    <w:rsid w:val="00552086"/>
    <w:rsid w:val="0055290C"/>
    <w:rsid w:val="00553307"/>
    <w:rsid w:val="00553802"/>
    <w:rsid w:val="00554C5F"/>
    <w:rsid w:val="005578A8"/>
    <w:rsid w:val="0056197A"/>
    <w:rsid w:val="00562488"/>
    <w:rsid w:val="0056432C"/>
    <w:rsid w:val="00565534"/>
    <w:rsid w:val="00565F94"/>
    <w:rsid w:val="00566860"/>
    <w:rsid w:val="00567FBB"/>
    <w:rsid w:val="00570842"/>
    <w:rsid w:val="00571482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0F43"/>
    <w:rsid w:val="00581CCC"/>
    <w:rsid w:val="0058207B"/>
    <w:rsid w:val="005843E6"/>
    <w:rsid w:val="00585421"/>
    <w:rsid w:val="005864CD"/>
    <w:rsid w:val="005901CC"/>
    <w:rsid w:val="00590C31"/>
    <w:rsid w:val="00591014"/>
    <w:rsid w:val="0059151D"/>
    <w:rsid w:val="0059187E"/>
    <w:rsid w:val="00592D7F"/>
    <w:rsid w:val="00593117"/>
    <w:rsid w:val="0059376A"/>
    <w:rsid w:val="00594106"/>
    <w:rsid w:val="00596EDD"/>
    <w:rsid w:val="00596FEE"/>
    <w:rsid w:val="005A002F"/>
    <w:rsid w:val="005A0141"/>
    <w:rsid w:val="005A08AE"/>
    <w:rsid w:val="005A0E6C"/>
    <w:rsid w:val="005A13A0"/>
    <w:rsid w:val="005A19FB"/>
    <w:rsid w:val="005A1F3E"/>
    <w:rsid w:val="005A23A9"/>
    <w:rsid w:val="005A2C61"/>
    <w:rsid w:val="005A2E90"/>
    <w:rsid w:val="005A3DFD"/>
    <w:rsid w:val="005A5333"/>
    <w:rsid w:val="005A5AA9"/>
    <w:rsid w:val="005A729D"/>
    <w:rsid w:val="005A7A0E"/>
    <w:rsid w:val="005B04B5"/>
    <w:rsid w:val="005B26C1"/>
    <w:rsid w:val="005B2FED"/>
    <w:rsid w:val="005B38FA"/>
    <w:rsid w:val="005B3A17"/>
    <w:rsid w:val="005B4034"/>
    <w:rsid w:val="005B4E05"/>
    <w:rsid w:val="005B54A3"/>
    <w:rsid w:val="005B56A6"/>
    <w:rsid w:val="005B619E"/>
    <w:rsid w:val="005B62F5"/>
    <w:rsid w:val="005B6BA4"/>
    <w:rsid w:val="005B79B4"/>
    <w:rsid w:val="005B7B4A"/>
    <w:rsid w:val="005C19C7"/>
    <w:rsid w:val="005C1E2F"/>
    <w:rsid w:val="005C2D14"/>
    <w:rsid w:val="005C42DD"/>
    <w:rsid w:val="005C5699"/>
    <w:rsid w:val="005C6797"/>
    <w:rsid w:val="005C72A5"/>
    <w:rsid w:val="005D06C5"/>
    <w:rsid w:val="005D0768"/>
    <w:rsid w:val="005D0980"/>
    <w:rsid w:val="005D41EC"/>
    <w:rsid w:val="005D4492"/>
    <w:rsid w:val="005D57DA"/>
    <w:rsid w:val="005D633E"/>
    <w:rsid w:val="005D64F3"/>
    <w:rsid w:val="005D7046"/>
    <w:rsid w:val="005D7CF9"/>
    <w:rsid w:val="005E0DA0"/>
    <w:rsid w:val="005E12C7"/>
    <w:rsid w:val="005E155D"/>
    <w:rsid w:val="005E22A6"/>
    <w:rsid w:val="005E32A9"/>
    <w:rsid w:val="005E3744"/>
    <w:rsid w:val="005E37EF"/>
    <w:rsid w:val="005E42AF"/>
    <w:rsid w:val="005E47AD"/>
    <w:rsid w:val="005E4F75"/>
    <w:rsid w:val="005E571C"/>
    <w:rsid w:val="005E6078"/>
    <w:rsid w:val="005F029B"/>
    <w:rsid w:val="005F0806"/>
    <w:rsid w:val="005F20E7"/>
    <w:rsid w:val="005F2334"/>
    <w:rsid w:val="005F33FB"/>
    <w:rsid w:val="005F3B73"/>
    <w:rsid w:val="005F48A4"/>
    <w:rsid w:val="005F4CEF"/>
    <w:rsid w:val="005F6B54"/>
    <w:rsid w:val="005F7E07"/>
    <w:rsid w:val="00600302"/>
    <w:rsid w:val="00600B85"/>
    <w:rsid w:val="0060132C"/>
    <w:rsid w:val="0060157D"/>
    <w:rsid w:val="006024BC"/>
    <w:rsid w:val="00602815"/>
    <w:rsid w:val="00602C55"/>
    <w:rsid w:val="00602DD7"/>
    <w:rsid w:val="00603529"/>
    <w:rsid w:val="00603B45"/>
    <w:rsid w:val="006043EE"/>
    <w:rsid w:val="00604931"/>
    <w:rsid w:val="006049B0"/>
    <w:rsid w:val="00604A51"/>
    <w:rsid w:val="00606658"/>
    <w:rsid w:val="00607BDA"/>
    <w:rsid w:val="0061200D"/>
    <w:rsid w:val="0061309A"/>
    <w:rsid w:val="0061389A"/>
    <w:rsid w:val="00613ED3"/>
    <w:rsid w:val="00617532"/>
    <w:rsid w:val="00617DD7"/>
    <w:rsid w:val="006207D5"/>
    <w:rsid w:val="00621457"/>
    <w:rsid w:val="00623954"/>
    <w:rsid w:val="0062785B"/>
    <w:rsid w:val="0063166B"/>
    <w:rsid w:val="00633498"/>
    <w:rsid w:val="00636111"/>
    <w:rsid w:val="00636169"/>
    <w:rsid w:val="006363EF"/>
    <w:rsid w:val="00637FD0"/>
    <w:rsid w:val="00642250"/>
    <w:rsid w:val="0064334C"/>
    <w:rsid w:val="006442AA"/>
    <w:rsid w:val="006474AC"/>
    <w:rsid w:val="00650E58"/>
    <w:rsid w:val="00653841"/>
    <w:rsid w:val="00654113"/>
    <w:rsid w:val="00654240"/>
    <w:rsid w:val="006563AE"/>
    <w:rsid w:val="006613A4"/>
    <w:rsid w:val="00661EDB"/>
    <w:rsid w:val="006632CD"/>
    <w:rsid w:val="00663B38"/>
    <w:rsid w:val="00665186"/>
    <w:rsid w:val="0066549F"/>
    <w:rsid w:val="00665B14"/>
    <w:rsid w:val="00665D73"/>
    <w:rsid w:val="006667D3"/>
    <w:rsid w:val="00666AD1"/>
    <w:rsid w:val="00666E47"/>
    <w:rsid w:val="00667649"/>
    <w:rsid w:val="00670500"/>
    <w:rsid w:val="00670A0F"/>
    <w:rsid w:val="00670E90"/>
    <w:rsid w:val="0067335B"/>
    <w:rsid w:val="0067345D"/>
    <w:rsid w:val="00673BC6"/>
    <w:rsid w:val="006772F1"/>
    <w:rsid w:val="00677D8E"/>
    <w:rsid w:val="006801E9"/>
    <w:rsid w:val="0068161E"/>
    <w:rsid w:val="00681659"/>
    <w:rsid w:val="00685653"/>
    <w:rsid w:val="00685B68"/>
    <w:rsid w:val="00685CEE"/>
    <w:rsid w:val="00687B80"/>
    <w:rsid w:val="00691CE1"/>
    <w:rsid w:val="006927C6"/>
    <w:rsid w:val="006929FF"/>
    <w:rsid w:val="00695FBF"/>
    <w:rsid w:val="00696295"/>
    <w:rsid w:val="00696582"/>
    <w:rsid w:val="0069720D"/>
    <w:rsid w:val="006A08AA"/>
    <w:rsid w:val="006A0903"/>
    <w:rsid w:val="006A1569"/>
    <w:rsid w:val="006A1B16"/>
    <w:rsid w:val="006A27F6"/>
    <w:rsid w:val="006A4D16"/>
    <w:rsid w:val="006A4DC1"/>
    <w:rsid w:val="006A517E"/>
    <w:rsid w:val="006A6011"/>
    <w:rsid w:val="006A677E"/>
    <w:rsid w:val="006A7EE6"/>
    <w:rsid w:val="006B4135"/>
    <w:rsid w:val="006B6258"/>
    <w:rsid w:val="006B7747"/>
    <w:rsid w:val="006C02B7"/>
    <w:rsid w:val="006C1D15"/>
    <w:rsid w:val="006C2014"/>
    <w:rsid w:val="006C228E"/>
    <w:rsid w:val="006C2BD3"/>
    <w:rsid w:val="006C36E8"/>
    <w:rsid w:val="006C4334"/>
    <w:rsid w:val="006C451D"/>
    <w:rsid w:val="006C4FFC"/>
    <w:rsid w:val="006C5EE0"/>
    <w:rsid w:val="006C69A6"/>
    <w:rsid w:val="006C6C31"/>
    <w:rsid w:val="006D0DCF"/>
    <w:rsid w:val="006D0EE4"/>
    <w:rsid w:val="006D16A9"/>
    <w:rsid w:val="006D3003"/>
    <w:rsid w:val="006D3980"/>
    <w:rsid w:val="006D42C4"/>
    <w:rsid w:val="006D4820"/>
    <w:rsid w:val="006D4BBF"/>
    <w:rsid w:val="006D5504"/>
    <w:rsid w:val="006D64F8"/>
    <w:rsid w:val="006D74A8"/>
    <w:rsid w:val="006D7D7C"/>
    <w:rsid w:val="006E0C7C"/>
    <w:rsid w:val="006E0FFC"/>
    <w:rsid w:val="006E3FF6"/>
    <w:rsid w:val="006E56A8"/>
    <w:rsid w:val="006E5B91"/>
    <w:rsid w:val="006E6307"/>
    <w:rsid w:val="006F21CA"/>
    <w:rsid w:val="006F2AF3"/>
    <w:rsid w:val="006F3626"/>
    <w:rsid w:val="006F585E"/>
    <w:rsid w:val="006F6440"/>
    <w:rsid w:val="006F6F5F"/>
    <w:rsid w:val="006F7BD9"/>
    <w:rsid w:val="006F7CED"/>
    <w:rsid w:val="006F7FFE"/>
    <w:rsid w:val="007008EE"/>
    <w:rsid w:val="00704021"/>
    <w:rsid w:val="00705951"/>
    <w:rsid w:val="007076D3"/>
    <w:rsid w:val="00711AEC"/>
    <w:rsid w:val="00712B7A"/>
    <w:rsid w:val="00713CE6"/>
    <w:rsid w:val="0071456C"/>
    <w:rsid w:val="007154F8"/>
    <w:rsid w:val="00716441"/>
    <w:rsid w:val="00716BD8"/>
    <w:rsid w:val="00716CBA"/>
    <w:rsid w:val="0072110B"/>
    <w:rsid w:val="00721BCD"/>
    <w:rsid w:val="007228AD"/>
    <w:rsid w:val="007229B1"/>
    <w:rsid w:val="00723F9A"/>
    <w:rsid w:val="00724433"/>
    <w:rsid w:val="00724D98"/>
    <w:rsid w:val="00725273"/>
    <w:rsid w:val="00727CF8"/>
    <w:rsid w:val="00727E0D"/>
    <w:rsid w:val="007300E8"/>
    <w:rsid w:val="007302BA"/>
    <w:rsid w:val="007305B3"/>
    <w:rsid w:val="00731B01"/>
    <w:rsid w:val="00731F5D"/>
    <w:rsid w:val="0073224C"/>
    <w:rsid w:val="0073290C"/>
    <w:rsid w:val="0073306B"/>
    <w:rsid w:val="0073326B"/>
    <w:rsid w:val="007336A1"/>
    <w:rsid w:val="00733811"/>
    <w:rsid w:val="007346B2"/>
    <w:rsid w:val="00734C81"/>
    <w:rsid w:val="0074175A"/>
    <w:rsid w:val="00741CD8"/>
    <w:rsid w:val="0074260D"/>
    <w:rsid w:val="0074292F"/>
    <w:rsid w:val="007438FC"/>
    <w:rsid w:val="0074452E"/>
    <w:rsid w:val="00745665"/>
    <w:rsid w:val="007466EA"/>
    <w:rsid w:val="00746F3E"/>
    <w:rsid w:val="00747EE4"/>
    <w:rsid w:val="00751301"/>
    <w:rsid w:val="007522EC"/>
    <w:rsid w:val="00753130"/>
    <w:rsid w:val="00754502"/>
    <w:rsid w:val="007559ED"/>
    <w:rsid w:val="00756D9C"/>
    <w:rsid w:val="00757CBA"/>
    <w:rsid w:val="00760D35"/>
    <w:rsid w:val="00760DA6"/>
    <w:rsid w:val="00766C43"/>
    <w:rsid w:val="00770DF6"/>
    <w:rsid w:val="007717FE"/>
    <w:rsid w:val="00774926"/>
    <w:rsid w:val="007750C8"/>
    <w:rsid w:val="00775F73"/>
    <w:rsid w:val="00776B5B"/>
    <w:rsid w:val="007775C4"/>
    <w:rsid w:val="00781E6E"/>
    <w:rsid w:val="00781ED1"/>
    <w:rsid w:val="00783C83"/>
    <w:rsid w:val="00784A5F"/>
    <w:rsid w:val="007852F5"/>
    <w:rsid w:val="00790B50"/>
    <w:rsid w:val="00791AAE"/>
    <w:rsid w:val="00792028"/>
    <w:rsid w:val="0079230E"/>
    <w:rsid w:val="00793A06"/>
    <w:rsid w:val="00795371"/>
    <w:rsid w:val="00795E19"/>
    <w:rsid w:val="0079680D"/>
    <w:rsid w:val="0079696A"/>
    <w:rsid w:val="00797056"/>
    <w:rsid w:val="007979A2"/>
    <w:rsid w:val="007A24F4"/>
    <w:rsid w:val="007A36C4"/>
    <w:rsid w:val="007A40CC"/>
    <w:rsid w:val="007A4325"/>
    <w:rsid w:val="007A596B"/>
    <w:rsid w:val="007A6CDD"/>
    <w:rsid w:val="007B1FEB"/>
    <w:rsid w:val="007B3828"/>
    <w:rsid w:val="007B4B35"/>
    <w:rsid w:val="007B5C2A"/>
    <w:rsid w:val="007B6873"/>
    <w:rsid w:val="007B7E7F"/>
    <w:rsid w:val="007C0A05"/>
    <w:rsid w:val="007C116F"/>
    <w:rsid w:val="007C35E4"/>
    <w:rsid w:val="007C61A7"/>
    <w:rsid w:val="007C76FD"/>
    <w:rsid w:val="007C7F0D"/>
    <w:rsid w:val="007D304B"/>
    <w:rsid w:val="007D323C"/>
    <w:rsid w:val="007D4BFB"/>
    <w:rsid w:val="007D5447"/>
    <w:rsid w:val="007D5F33"/>
    <w:rsid w:val="007D6199"/>
    <w:rsid w:val="007E08E8"/>
    <w:rsid w:val="007E1530"/>
    <w:rsid w:val="007E209E"/>
    <w:rsid w:val="007E220E"/>
    <w:rsid w:val="007E2225"/>
    <w:rsid w:val="007E228D"/>
    <w:rsid w:val="007E273A"/>
    <w:rsid w:val="007E34DA"/>
    <w:rsid w:val="007E4925"/>
    <w:rsid w:val="007E4BE7"/>
    <w:rsid w:val="007E508A"/>
    <w:rsid w:val="007E5583"/>
    <w:rsid w:val="007E66F3"/>
    <w:rsid w:val="007E673F"/>
    <w:rsid w:val="007E7F57"/>
    <w:rsid w:val="007F0540"/>
    <w:rsid w:val="007F1082"/>
    <w:rsid w:val="007F119B"/>
    <w:rsid w:val="007F2202"/>
    <w:rsid w:val="007F2B03"/>
    <w:rsid w:val="007F4BEA"/>
    <w:rsid w:val="007F5F69"/>
    <w:rsid w:val="007F6025"/>
    <w:rsid w:val="007F68DC"/>
    <w:rsid w:val="00802B65"/>
    <w:rsid w:val="008033D0"/>
    <w:rsid w:val="00804029"/>
    <w:rsid w:val="00804B6E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15458"/>
    <w:rsid w:val="008161A3"/>
    <w:rsid w:val="008164DF"/>
    <w:rsid w:val="00816957"/>
    <w:rsid w:val="00817189"/>
    <w:rsid w:val="00820630"/>
    <w:rsid w:val="0082071E"/>
    <w:rsid w:val="00821507"/>
    <w:rsid w:val="00821B3C"/>
    <w:rsid w:val="00821D54"/>
    <w:rsid w:val="0082219A"/>
    <w:rsid w:val="00822573"/>
    <w:rsid w:val="00823AE6"/>
    <w:rsid w:val="008254C1"/>
    <w:rsid w:val="00826028"/>
    <w:rsid w:val="00826A75"/>
    <w:rsid w:val="008270E4"/>
    <w:rsid w:val="00827BFD"/>
    <w:rsid w:val="0083046E"/>
    <w:rsid w:val="008320FC"/>
    <w:rsid w:val="008321EC"/>
    <w:rsid w:val="008340C2"/>
    <w:rsid w:val="00834C76"/>
    <w:rsid w:val="00834D49"/>
    <w:rsid w:val="00835790"/>
    <w:rsid w:val="00835D5D"/>
    <w:rsid w:val="00835F4C"/>
    <w:rsid w:val="008364F8"/>
    <w:rsid w:val="00836A4F"/>
    <w:rsid w:val="0083790D"/>
    <w:rsid w:val="00837C6B"/>
    <w:rsid w:val="00841B68"/>
    <w:rsid w:val="008443C6"/>
    <w:rsid w:val="00844B28"/>
    <w:rsid w:val="00846C00"/>
    <w:rsid w:val="00847A03"/>
    <w:rsid w:val="008509E6"/>
    <w:rsid w:val="0085258A"/>
    <w:rsid w:val="008530FF"/>
    <w:rsid w:val="008531E7"/>
    <w:rsid w:val="00854629"/>
    <w:rsid w:val="00855C97"/>
    <w:rsid w:val="008570AA"/>
    <w:rsid w:val="00860850"/>
    <w:rsid w:val="00861253"/>
    <w:rsid w:val="00861A38"/>
    <w:rsid w:val="00861B4E"/>
    <w:rsid w:val="00862600"/>
    <w:rsid w:val="00862DCF"/>
    <w:rsid w:val="00863079"/>
    <w:rsid w:val="00863B2D"/>
    <w:rsid w:val="008658E1"/>
    <w:rsid w:val="00866380"/>
    <w:rsid w:val="0086789C"/>
    <w:rsid w:val="008729AB"/>
    <w:rsid w:val="00874280"/>
    <w:rsid w:val="00876719"/>
    <w:rsid w:val="008769B7"/>
    <w:rsid w:val="00876EB4"/>
    <w:rsid w:val="008802A1"/>
    <w:rsid w:val="00882188"/>
    <w:rsid w:val="008827FF"/>
    <w:rsid w:val="008844EB"/>
    <w:rsid w:val="00884840"/>
    <w:rsid w:val="00884E8C"/>
    <w:rsid w:val="008864F5"/>
    <w:rsid w:val="0088662A"/>
    <w:rsid w:val="0088741C"/>
    <w:rsid w:val="00887F65"/>
    <w:rsid w:val="0089062E"/>
    <w:rsid w:val="00891D6C"/>
    <w:rsid w:val="00893554"/>
    <w:rsid w:val="008945AA"/>
    <w:rsid w:val="008957BE"/>
    <w:rsid w:val="00897473"/>
    <w:rsid w:val="00897F9E"/>
    <w:rsid w:val="008A0073"/>
    <w:rsid w:val="008A4D1B"/>
    <w:rsid w:val="008A50A1"/>
    <w:rsid w:val="008A6C9C"/>
    <w:rsid w:val="008A7A76"/>
    <w:rsid w:val="008B013A"/>
    <w:rsid w:val="008B07EE"/>
    <w:rsid w:val="008B173B"/>
    <w:rsid w:val="008B1BAB"/>
    <w:rsid w:val="008B3769"/>
    <w:rsid w:val="008B3E4C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4598"/>
    <w:rsid w:val="008C542F"/>
    <w:rsid w:val="008C57EC"/>
    <w:rsid w:val="008C58C2"/>
    <w:rsid w:val="008C58E9"/>
    <w:rsid w:val="008C65AC"/>
    <w:rsid w:val="008C6668"/>
    <w:rsid w:val="008C66B5"/>
    <w:rsid w:val="008C6B54"/>
    <w:rsid w:val="008C706C"/>
    <w:rsid w:val="008D0649"/>
    <w:rsid w:val="008D06F0"/>
    <w:rsid w:val="008D0A6B"/>
    <w:rsid w:val="008D1769"/>
    <w:rsid w:val="008D27E3"/>
    <w:rsid w:val="008D2C83"/>
    <w:rsid w:val="008D4AC7"/>
    <w:rsid w:val="008D5E99"/>
    <w:rsid w:val="008D64AC"/>
    <w:rsid w:val="008D72FE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0659"/>
    <w:rsid w:val="008F0D16"/>
    <w:rsid w:val="008F12C9"/>
    <w:rsid w:val="008F1B97"/>
    <w:rsid w:val="008F2959"/>
    <w:rsid w:val="008F2B08"/>
    <w:rsid w:val="008F2D6A"/>
    <w:rsid w:val="008F5FF3"/>
    <w:rsid w:val="008F63EC"/>
    <w:rsid w:val="008F7583"/>
    <w:rsid w:val="008F7F32"/>
    <w:rsid w:val="00900AE0"/>
    <w:rsid w:val="00902225"/>
    <w:rsid w:val="009027E3"/>
    <w:rsid w:val="009036A0"/>
    <w:rsid w:val="009037E1"/>
    <w:rsid w:val="0090394D"/>
    <w:rsid w:val="0090422F"/>
    <w:rsid w:val="00904E0D"/>
    <w:rsid w:val="00907AE8"/>
    <w:rsid w:val="00911244"/>
    <w:rsid w:val="009116AA"/>
    <w:rsid w:val="0091182F"/>
    <w:rsid w:val="009127B7"/>
    <w:rsid w:val="00912B7A"/>
    <w:rsid w:val="00913814"/>
    <w:rsid w:val="00914931"/>
    <w:rsid w:val="0091513B"/>
    <w:rsid w:val="0091543E"/>
    <w:rsid w:val="009157CB"/>
    <w:rsid w:val="00915DBD"/>
    <w:rsid w:val="00916E84"/>
    <w:rsid w:val="0092066B"/>
    <w:rsid w:val="00924249"/>
    <w:rsid w:val="00924A93"/>
    <w:rsid w:val="00926140"/>
    <w:rsid w:val="00931041"/>
    <w:rsid w:val="009319BE"/>
    <w:rsid w:val="0093438F"/>
    <w:rsid w:val="0093459B"/>
    <w:rsid w:val="00934C4C"/>
    <w:rsid w:val="00936FE2"/>
    <w:rsid w:val="00937187"/>
    <w:rsid w:val="00937596"/>
    <w:rsid w:val="0093793F"/>
    <w:rsid w:val="00941763"/>
    <w:rsid w:val="00941BDF"/>
    <w:rsid w:val="00942A94"/>
    <w:rsid w:val="00942F64"/>
    <w:rsid w:val="0094397E"/>
    <w:rsid w:val="0094421C"/>
    <w:rsid w:val="00946248"/>
    <w:rsid w:val="00946A2F"/>
    <w:rsid w:val="0094789D"/>
    <w:rsid w:val="009505F7"/>
    <w:rsid w:val="009510F6"/>
    <w:rsid w:val="0095155F"/>
    <w:rsid w:val="009516C4"/>
    <w:rsid w:val="009524A9"/>
    <w:rsid w:val="009524B5"/>
    <w:rsid w:val="00952702"/>
    <w:rsid w:val="00953B01"/>
    <w:rsid w:val="0095566C"/>
    <w:rsid w:val="009572E6"/>
    <w:rsid w:val="00957F9B"/>
    <w:rsid w:val="00957FFB"/>
    <w:rsid w:val="00961A72"/>
    <w:rsid w:val="0096260F"/>
    <w:rsid w:val="00963F67"/>
    <w:rsid w:val="009646E0"/>
    <w:rsid w:val="00964C42"/>
    <w:rsid w:val="0096511E"/>
    <w:rsid w:val="00965824"/>
    <w:rsid w:val="00965DA3"/>
    <w:rsid w:val="0096640A"/>
    <w:rsid w:val="0096690E"/>
    <w:rsid w:val="00971833"/>
    <w:rsid w:val="00971ECE"/>
    <w:rsid w:val="00971FE4"/>
    <w:rsid w:val="00971FF3"/>
    <w:rsid w:val="00973FAF"/>
    <w:rsid w:val="009743EB"/>
    <w:rsid w:val="00975679"/>
    <w:rsid w:val="0098007C"/>
    <w:rsid w:val="009806A2"/>
    <w:rsid w:val="009813A6"/>
    <w:rsid w:val="009832D8"/>
    <w:rsid w:val="00985550"/>
    <w:rsid w:val="00986BA6"/>
    <w:rsid w:val="00987E3C"/>
    <w:rsid w:val="00987FD1"/>
    <w:rsid w:val="00990C65"/>
    <w:rsid w:val="00991A2A"/>
    <w:rsid w:val="00991F79"/>
    <w:rsid w:val="00992515"/>
    <w:rsid w:val="00993722"/>
    <w:rsid w:val="009938D9"/>
    <w:rsid w:val="00993C69"/>
    <w:rsid w:val="009965C1"/>
    <w:rsid w:val="0099665F"/>
    <w:rsid w:val="009A0586"/>
    <w:rsid w:val="009A0A8E"/>
    <w:rsid w:val="009A1012"/>
    <w:rsid w:val="009A11D0"/>
    <w:rsid w:val="009A1B04"/>
    <w:rsid w:val="009A1D80"/>
    <w:rsid w:val="009A265A"/>
    <w:rsid w:val="009A5775"/>
    <w:rsid w:val="009A7AA3"/>
    <w:rsid w:val="009B0827"/>
    <w:rsid w:val="009B23F8"/>
    <w:rsid w:val="009B26E6"/>
    <w:rsid w:val="009B2B2B"/>
    <w:rsid w:val="009B2D33"/>
    <w:rsid w:val="009B2EFA"/>
    <w:rsid w:val="009B3B42"/>
    <w:rsid w:val="009B4246"/>
    <w:rsid w:val="009B577F"/>
    <w:rsid w:val="009B6E67"/>
    <w:rsid w:val="009C1DD9"/>
    <w:rsid w:val="009C2205"/>
    <w:rsid w:val="009C3C61"/>
    <w:rsid w:val="009C487A"/>
    <w:rsid w:val="009C7A54"/>
    <w:rsid w:val="009D03AD"/>
    <w:rsid w:val="009D0EE7"/>
    <w:rsid w:val="009D13BC"/>
    <w:rsid w:val="009D13EE"/>
    <w:rsid w:val="009D3292"/>
    <w:rsid w:val="009D4B62"/>
    <w:rsid w:val="009D7CFD"/>
    <w:rsid w:val="009E0297"/>
    <w:rsid w:val="009E1B9C"/>
    <w:rsid w:val="009E3135"/>
    <w:rsid w:val="009E349D"/>
    <w:rsid w:val="009E398B"/>
    <w:rsid w:val="009E5582"/>
    <w:rsid w:val="009E6D65"/>
    <w:rsid w:val="009E77B8"/>
    <w:rsid w:val="009E7BEF"/>
    <w:rsid w:val="009F0653"/>
    <w:rsid w:val="009F1B7E"/>
    <w:rsid w:val="009F1F06"/>
    <w:rsid w:val="009F293D"/>
    <w:rsid w:val="009F2D6B"/>
    <w:rsid w:val="009F356C"/>
    <w:rsid w:val="009F4FD0"/>
    <w:rsid w:val="009F641A"/>
    <w:rsid w:val="009F7715"/>
    <w:rsid w:val="009F774D"/>
    <w:rsid w:val="00A001B8"/>
    <w:rsid w:val="00A00808"/>
    <w:rsid w:val="00A00CEE"/>
    <w:rsid w:val="00A011C5"/>
    <w:rsid w:val="00A01A61"/>
    <w:rsid w:val="00A027C3"/>
    <w:rsid w:val="00A02A44"/>
    <w:rsid w:val="00A036CB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3EA1"/>
    <w:rsid w:val="00A14871"/>
    <w:rsid w:val="00A151E2"/>
    <w:rsid w:val="00A16B23"/>
    <w:rsid w:val="00A16D58"/>
    <w:rsid w:val="00A17C41"/>
    <w:rsid w:val="00A17D37"/>
    <w:rsid w:val="00A20A27"/>
    <w:rsid w:val="00A20F18"/>
    <w:rsid w:val="00A210A0"/>
    <w:rsid w:val="00A210FD"/>
    <w:rsid w:val="00A245EB"/>
    <w:rsid w:val="00A24A8F"/>
    <w:rsid w:val="00A24B4C"/>
    <w:rsid w:val="00A2585B"/>
    <w:rsid w:val="00A3048F"/>
    <w:rsid w:val="00A304C1"/>
    <w:rsid w:val="00A30657"/>
    <w:rsid w:val="00A37AB4"/>
    <w:rsid w:val="00A404C4"/>
    <w:rsid w:val="00A417DB"/>
    <w:rsid w:val="00A41C22"/>
    <w:rsid w:val="00A438CC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0FE1"/>
    <w:rsid w:val="00A62A3B"/>
    <w:rsid w:val="00A62EDC"/>
    <w:rsid w:val="00A63DCE"/>
    <w:rsid w:val="00A646C7"/>
    <w:rsid w:val="00A65570"/>
    <w:rsid w:val="00A66D49"/>
    <w:rsid w:val="00A67B9F"/>
    <w:rsid w:val="00A7061D"/>
    <w:rsid w:val="00A70FA1"/>
    <w:rsid w:val="00A71249"/>
    <w:rsid w:val="00A712F7"/>
    <w:rsid w:val="00A73373"/>
    <w:rsid w:val="00A734B2"/>
    <w:rsid w:val="00A74546"/>
    <w:rsid w:val="00A74FDA"/>
    <w:rsid w:val="00A752FC"/>
    <w:rsid w:val="00A75E67"/>
    <w:rsid w:val="00A76373"/>
    <w:rsid w:val="00A77F9C"/>
    <w:rsid w:val="00A800BE"/>
    <w:rsid w:val="00A80E4A"/>
    <w:rsid w:val="00A8197C"/>
    <w:rsid w:val="00A81FDA"/>
    <w:rsid w:val="00A82AB4"/>
    <w:rsid w:val="00A86AD0"/>
    <w:rsid w:val="00A86F19"/>
    <w:rsid w:val="00A86F35"/>
    <w:rsid w:val="00A92B7B"/>
    <w:rsid w:val="00A95C70"/>
    <w:rsid w:val="00A96513"/>
    <w:rsid w:val="00AA04A6"/>
    <w:rsid w:val="00AA10EB"/>
    <w:rsid w:val="00AA127E"/>
    <w:rsid w:val="00AA17B0"/>
    <w:rsid w:val="00AA326B"/>
    <w:rsid w:val="00AA43D8"/>
    <w:rsid w:val="00AA5E1D"/>
    <w:rsid w:val="00AA6035"/>
    <w:rsid w:val="00AA69FF"/>
    <w:rsid w:val="00AA72B8"/>
    <w:rsid w:val="00AA7D74"/>
    <w:rsid w:val="00AB050A"/>
    <w:rsid w:val="00AB0DFC"/>
    <w:rsid w:val="00AB2FA8"/>
    <w:rsid w:val="00AB3229"/>
    <w:rsid w:val="00AB35EF"/>
    <w:rsid w:val="00AB3B1F"/>
    <w:rsid w:val="00AB5F48"/>
    <w:rsid w:val="00AB6352"/>
    <w:rsid w:val="00AB705F"/>
    <w:rsid w:val="00AC0789"/>
    <w:rsid w:val="00AC2083"/>
    <w:rsid w:val="00AC31EB"/>
    <w:rsid w:val="00AC34E1"/>
    <w:rsid w:val="00AC70A4"/>
    <w:rsid w:val="00AD1454"/>
    <w:rsid w:val="00AD1546"/>
    <w:rsid w:val="00AD3718"/>
    <w:rsid w:val="00AD47EB"/>
    <w:rsid w:val="00AD61C0"/>
    <w:rsid w:val="00AD73DF"/>
    <w:rsid w:val="00AD78E4"/>
    <w:rsid w:val="00AE28F8"/>
    <w:rsid w:val="00AE31B3"/>
    <w:rsid w:val="00AE38C9"/>
    <w:rsid w:val="00AE4602"/>
    <w:rsid w:val="00AE46EA"/>
    <w:rsid w:val="00AE672B"/>
    <w:rsid w:val="00AE6FD6"/>
    <w:rsid w:val="00AE7EED"/>
    <w:rsid w:val="00AF0E83"/>
    <w:rsid w:val="00AF24CD"/>
    <w:rsid w:val="00AF3E98"/>
    <w:rsid w:val="00AF3ED0"/>
    <w:rsid w:val="00AF58B8"/>
    <w:rsid w:val="00AF5FD4"/>
    <w:rsid w:val="00AF685B"/>
    <w:rsid w:val="00B002CE"/>
    <w:rsid w:val="00B009B0"/>
    <w:rsid w:val="00B0316B"/>
    <w:rsid w:val="00B062DA"/>
    <w:rsid w:val="00B065E1"/>
    <w:rsid w:val="00B070CC"/>
    <w:rsid w:val="00B07997"/>
    <w:rsid w:val="00B13BC2"/>
    <w:rsid w:val="00B14DE2"/>
    <w:rsid w:val="00B161E5"/>
    <w:rsid w:val="00B162B6"/>
    <w:rsid w:val="00B2012E"/>
    <w:rsid w:val="00B22418"/>
    <w:rsid w:val="00B2313B"/>
    <w:rsid w:val="00B23EA1"/>
    <w:rsid w:val="00B24163"/>
    <w:rsid w:val="00B24E4B"/>
    <w:rsid w:val="00B251FF"/>
    <w:rsid w:val="00B2593A"/>
    <w:rsid w:val="00B26953"/>
    <w:rsid w:val="00B26EA0"/>
    <w:rsid w:val="00B278A3"/>
    <w:rsid w:val="00B30271"/>
    <w:rsid w:val="00B30822"/>
    <w:rsid w:val="00B30C96"/>
    <w:rsid w:val="00B33311"/>
    <w:rsid w:val="00B3510E"/>
    <w:rsid w:val="00B378D1"/>
    <w:rsid w:val="00B40702"/>
    <w:rsid w:val="00B4169D"/>
    <w:rsid w:val="00B41AAA"/>
    <w:rsid w:val="00B42B05"/>
    <w:rsid w:val="00B42E01"/>
    <w:rsid w:val="00B43467"/>
    <w:rsid w:val="00B43B8A"/>
    <w:rsid w:val="00B43D74"/>
    <w:rsid w:val="00B451B3"/>
    <w:rsid w:val="00B454CF"/>
    <w:rsid w:val="00B5330D"/>
    <w:rsid w:val="00B554D0"/>
    <w:rsid w:val="00B56B8A"/>
    <w:rsid w:val="00B575F1"/>
    <w:rsid w:val="00B611D5"/>
    <w:rsid w:val="00B61B5F"/>
    <w:rsid w:val="00B63925"/>
    <w:rsid w:val="00B63CB9"/>
    <w:rsid w:val="00B64C96"/>
    <w:rsid w:val="00B66BD6"/>
    <w:rsid w:val="00B67984"/>
    <w:rsid w:val="00B67B51"/>
    <w:rsid w:val="00B7056B"/>
    <w:rsid w:val="00B706E4"/>
    <w:rsid w:val="00B7118F"/>
    <w:rsid w:val="00B71ED7"/>
    <w:rsid w:val="00B72647"/>
    <w:rsid w:val="00B7344F"/>
    <w:rsid w:val="00B74137"/>
    <w:rsid w:val="00B77B2F"/>
    <w:rsid w:val="00B77CCF"/>
    <w:rsid w:val="00B80D2E"/>
    <w:rsid w:val="00B81A8F"/>
    <w:rsid w:val="00B82810"/>
    <w:rsid w:val="00B83259"/>
    <w:rsid w:val="00B846C6"/>
    <w:rsid w:val="00B84858"/>
    <w:rsid w:val="00B8692C"/>
    <w:rsid w:val="00B8749D"/>
    <w:rsid w:val="00B91D1A"/>
    <w:rsid w:val="00B91D88"/>
    <w:rsid w:val="00B942EC"/>
    <w:rsid w:val="00B94317"/>
    <w:rsid w:val="00B95307"/>
    <w:rsid w:val="00B959EF"/>
    <w:rsid w:val="00B96117"/>
    <w:rsid w:val="00B967B6"/>
    <w:rsid w:val="00B97A18"/>
    <w:rsid w:val="00BA0096"/>
    <w:rsid w:val="00BA0572"/>
    <w:rsid w:val="00BA3254"/>
    <w:rsid w:val="00BA4488"/>
    <w:rsid w:val="00BA7AFB"/>
    <w:rsid w:val="00BB25E4"/>
    <w:rsid w:val="00BB28BF"/>
    <w:rsid w:val="00BB40BE"/>
    <w:rsid w:val="00BB47B6"/>
    <w:rsid w:val="00BB5B16"/>
    <w:rsid w:val="00BB7A13"/>
    <w:rsid w:val="00BC003F"/>
    <w:rsid w:val="00BC09DD"/>
    <w:rsid w:val="00BC1272"/>
    <w:rsid w:val="00BC1EE1"/>
    <w:rsid w:val="00BC403B"/>
    <w:rsid w:val="00BC4050"/>
    <w:rsid w:val="00BC45A7"/>
    <w:rsid w:val="00BC4D19"/>
    <w:rsid w:val="00BC517C"/>
    <w:rsid w:val="00BC68C2"/>
    <w:rsid w:val="00BD02CD"/>
    <w:rsid w:val="00BD066C"/>
    <w:rsid w:val="00BD2A8F"/>
    <w:rsid w:val="00BD3B19"/>
    <w:rsid w:val="00BD5BB3"/>
    <w:rsid w:val="00BD5C57"/>
    <w:rsid w:val="00BD6501"/>
    <w:rsid w:val="00BE06C6"/>
    <w:rsid w:val="00BE2608"/>
    <w:rsid w:val="00BE267D"/>
    <w:rsid w:val="00BE2D33"/>
    <w:rsid w:val="00BE509B"/>
    <w:rsid w:val="00BE592F"/>
    <w:rsid w:val="00BE6BFD"/>
    <w:rsid w:val="00BE73EB"/>
    <w:rsid w:val="00BE7CE0"/>
    <w:rsid w:val="00BF078A"/>
    <w:rsid w:val="00BF193C"/>
    <w:rsid w:val="00BF2036"/>
    <w:rsid w:val="00BF228B"/>
    <w:rsid w:val="00BF4A18"/>
    <w:rsid w:val="00BF57F0"/>
    <w:rsid w:val="00BF6ED3"/>
    <w:rsid w:val="00BF71E8"/>
    <w:rsid w:val="00BF78D5"/>
    <w:rsid w:val="00BF7FC9"/>
    <w:rsid w:val="00C00CD3"/>
    <w:rsid w:val="00C01D50"/>
    <w:rsid w:val="00C02A20"/>
    <w:rsid w:val="00C02C04"/>
    <w:rsid w:val="00C03AC3"/>
    <w:rsid w:val="00C03E16"/>
    <w:rsid w:val="00C06648"/>
    <w:rsid w:val="00C101C6"/>
    <w:rsid w:val="00C10E50"/>
    <w:rsid w:val="00C1123E"/>
    <w:rsid w:val="00C11950"/>
    <w:rsid w:val="00C11BC4"/>
    <w:rsid w:val="00C11E9C"/>
    <w:rsid w:val="00C1373A"/>
    <w:rsid w:val="00C14AE4"/>
    <w:rsid w:val="00C15870"/>
    <w:rsid w:val="00C16FCF"/>
    <w:rsid w:val="00C170AF"/>
    <w:rsid w:val="00C2264C"/>
    <w:rsid w:val="00C25416"/>
    <w:rsid w:val="00C25473"/>
    <w:rsid w:val="00C254A7"/>
    <w:rsid w:val="00C25AF9"/>
    <w:rsid w:val="00C25B46"/>
    <w:rsid w:val="00C27212"/>
    <w:rsid w:val="00C27523"/>
    <w:rsid w:val="00C27FA8"/>
    <w:rsid w:val="00C313C4"/>
    <w:rsid w:val="00C33311"/>
    <w:rsid w:val="00C34B36"/>
    <w:rsid w:val="00C403B2"/>
    <w:rsid w:val="00C4068F"/>
    <w:rsid w:val="00C409C5"/>
    <w:rsid w:val="00C40D51"/>
    <w:rsid w:val="00C41F7C"/>
    <w:rsid w:val="00C4590E"/>
    <w:rsid w:val="00C45C12"/>
    <w:rsid w:val="00C45F45"/>
    <w:rsid w:val="00C4711F"/>
    <w:rsid w:val="00C5247D"/>
    <w:rsid w:val="00C533D0"/>
    <w:rsid w:val="00C5452A"/>
    <w:rsid w:val="00C55A15"/>
    <w:rsid w:val="00C56902"/>
    <w:rsid w:val="00C56F5C"/>
    <w:rsid w:val="00C573FB"/>
    <w:rsid w:val="00C5795F"/>
    <w:rsid w:val="00C60A86"/>
    <w:rsid w:val="00C61D7B"/>
    <w:rsid w:val="00C61F9B"/>
    <w:rsid w:val="00C62020"/>
    <w:rsid w:val="00C62076"/>
    <w:rsid w:val="00C6305B"/>
    <w:rsid w:val="00C63E23"/>
    <w:rsid w:val="00C64991"/>
    <w:rsid w:val="00C64DBC"/>
    <w:rsid w:val="00C65170"/>
    <w:rsid w:val="00C65D67"/>
    <w:rsid w:val="00C6634C"/>
    <w:rsid w:val="00C667B2"/>
    <w:rsid w:val="00C701D9"/>
    <w:rsid w:val="00C70382"/>
    <w:rsid w:val="00C70B4C"/>
    <w:rsid w:val="00C721FE"/>
    <w:rsid w:val="00C74409"/>
    <w:rsid w:val="00C7458D"/>
    <w:rsid w:val="00C75928"/>
    <w:rsid w:val="00C75D3C"/>
    <w:rsid w:val="00C75D5E"/>
    <w:rsid w:val="00C76579"/>
    <w:rsid w:val="00C8039B"/>
    <w:rsid w:val="00C80C08"/>
    <w:rsid w:val="00C81B2B"/>
    <w:rsid w:val="00C82476"/>
    <w:rsid w:val="00C82EF7"/>
    <w:rsid w:val="00C82F70"/>
    <w:rsid w:val="00C84B99"/>
    <w:rsid w:val="00C85280"/>
    <w:rsid w:val="00C87102"/>
    <w:rsid w:val="00C8790D"/>
    <w:rsid w:val="00C902BB"/>
    <w:rsid w:val="00C90BC7"/>
    <w:rsid w:val="00C90F93"/>
    <w:rsid w:val="00C91D56"/>
    <w:rsid w:val="00C950A2"/>
    <w:rsid w:val="00C961D3"/>
    <w:rsid w:val="00C96BD6"/>
    <w:rsid w:val="00CA06AC"/>
    <w:rsid w:val="00CA496C"/>
    <w:rsid w:val="00CA6245"/>
    <w:rsid w:val="00CB0B1D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5C47"/>
    <w:rsid w:val="00CB6783"/>
    <w:rsid w:val="00CB67E2"/>
    <w:rsid w:val="00CB6EAB"/>
    <w:rsid w:val="00CC0166"/>
    <w:rsid w:val="00CC0346"/>
    <w:rsid w:val="00CC17E4"/>
    <w:rsid w:val="00CC33F4"/>
    <w:rsid w:val="00CC4039"/>
    <w:rsid w:val="00CC51FA"/>
    <w:rsid w:val="00CC6FF3"/>
    <w:rsid w:val="00CC74E2"/>
    <w:rsid w:val="00CC7ED9"/>
    <w:rsid w:val="00CD0931"/>
    <w:rsid w:val="00CD272A"/>
    <w:rsid w:val="00CD367B"/>
    <w:rsid w:val="00CD46A7"/>
    <w:rsid w:val="00CD4E26"/>
    <w:rsid w:val="00CD533D"/>
    <w:rsid w:val="00CD5E1E"/>
    <w:rsid w:val="00CE0482"/>
    <w:rsid w:val="00CE0BFB"/>
    <w:rsid w:val="00CE1602"/>
    <w:rsid w:val="00CE1C6D"/>
    <w:rsid w:val="00CE2A88"/>
    <w:rsid w:val="00CE3AF1"/>
    <w:rsid w:val="00CE48AA"/>
    <w:rsid w:val="00CE717D"/>
    <w:rsid w:val="00CE79AE"/>
    <w:rsid w:val="00CF138C"/>
    <w:rsid w:val="00CF365C"/>
    <w:rsid w:val="00CF36B2"/>
    <w:rsid w:val="00CF3B75"/>
    <w:rsid w:val="00CF5E08"/>
    <w:rsid w:val="00CF617C"/>
    <w:rsid w:val="00D001D1"/>
    <w:rsid w:val="00D01342"/>
    <w:rsid w:val="00D01398"/>
    <w:rsid w:val="00D02221"/>
    <w:rsid w:val="00D02D18"/>
    <w:rsid w:val="00D032BA"/>
    <w:rsid w:val="00D03AC0"/>
    <w:rsid w:val="00D05711"/>
    <w:rsid w:val="00D058D2"/>
    <w:rsid w:val="00D05DCD"/>
    <w:rsid w:val="00D06739"/>
    <w:rsid w:val="00D06BF8"/>
    <w:rsid w:val="00D0715A"/>
    <w:rsid w:val="00D10459"/>
    <w:rsid w:val="00D11248"/>
    <w:rsid w:val="00D11395"/>
    <w:rsid w:val="00D1215C"/>
    <w:rsid w:val="00D1607E"/>
    <w:rsid w:val="00D2218D"/>
    <w:rsid w:val="00D24CAB"/>
    <w:rsid w:val="00D24EA0"/>
    <w:rsid w:val="00D25558"/>
    <w:rsid w:val="00D25C7E"/>
    <w:rsid w:val="00D27184"/>
    <w:rsid w:val="00D301F6"/>
    <w:rsid w:val="00D30E37"/>
    <w:rsid w:val="00D310B7"/>
    <w:rsid w:val="00D33F8A"/>
    <w:rsid w:val="00D34701"/>
    <w:rsid w:val="00D35183"/>
    <w:rsid w:val="00D35D8E"/>
    <w:rsid w:val="00D3614D"/>
    <w:rsid w:val="00D36933"/>
    <w:rsid w:val="00D36E19"/>
    <w:rsid w:val="00D37289"/>
    <w:rsid w:val="00D37662"/>
    <w:rsid w:val="00D37ED4"/>
    <w:rsid w:val="00D4016E"/>
    <w:rsid w:val="00D406ED"/>
    <w:rsid w:val="00D4228C"/>
    <w:rsid w:val="00D42775"/>
    <w:rsid w:val="00D42E0F"/>
    <w:rsid w:val="00D435F4"/>
    <w:rsid w:val="00D44D16"/>
    <w:rsid w:val="00D46686"/>
    <w:rsid w:val="00D47C69"/>
    <w:rsid w:val="00D5059C"/>
    <w:rsid w:val="00D5155E"/>
    <w:rsid w:val="00D515CB"/>
    <w:rsid w:val="00D51634"/>
    <w:rsid w:val="00D52266"/>
    <w:rsid w:val="00D52428"/>
    <w:rsid w:val="00D52DBC"/>
    <w:rsid w:val="00D53220"/>
    <w:rsid w:val="00D53517"/>
    <w:rsid w:val="00D53E66"/>
    <w:rsid w:val="00D54FB0"/>
    <w:rsid w:val="00D56802"/>
    <w:rsid w:val="00D57059"/>
    <w:rsid w:val="00D60145"/>
    <w:rsid w:val="00D60AE4"/>
    <w:rsid w:val="00D6132C"/>
    <w:rsid w:val="00D6158D"/>
    <w:rsid w:val="00D6221C"/>
    <w:rsid w:val="00D62227"/>
    <w:rsid w:val="00D62F6E"/>
    <w:rsid w:val="00D63314"/>
    <w:rsid w:val="00D649C9"/>
    <w:rsid w:val="00D64AE7"/>
    <w:rsid w:val="00D650CF"/>
    <w:rsid w:val="00D65D65"/>
    <w:rsid w:val="00D672F2"/>
    <w:rsid w:val="00D7133D"/>
    <w:rsid w:val="00D71396"/>
    <w:rsid w:val="00D71817"/>
    <w:rsid w:val="00D718EE"/>
    <w:rsid w:val="00D71C57"/>
    <w:rsid w:val="00D7213B"/>
    <w:rsid w:val="00D73AD7"/>
    <w:rsid w:val="00D740F3"/>
    <w:rsid w:val="00D75F3A"/>
    <w:rsid w:val="00D771A5"/>
    <w:rsid w:val="00D7761B"/>
    <w:rsid w:val="00D81642"/>
    <w:rsid w:val="00D81B1F"/>
    <w:rsid w:val="00D825DA"/>
    <w:rsid w:val="00D826CE"/>
    <w:rsid w:val="00D82703"/>
    <w:rsid w:val="00D8287F"/>
    <w:rsid w:val="00D83283"/>
    <w:rsid w:val="00D83488"/>
    <w:rsid w:val="00D84292"/>
    <w:rsid w:val="00D86804"/>
    <w:rsid w:val="00D86FB2"/>
    <w:rsid w:val="00D9005C"/>
    <w:rsid w:val="00D905A7"/>
    <w:rsid w:val="00D90C31"/>
    <w:rsid w:val="00D93379"/>
    <w:rsid w:val="00D942B6"/>
    <w:rsid w:val="00D94C9A"/>
    <w:rsid w:val="00D94D7C"/>
    <w:rsid w:val="00DA1E0D"/>
    <w:rsid w:val="00DA2532"/>
    <w:rsid w:val="00DA29BA"/>
    <w:rsid w:val="00DA6637"/>
    <w:rsid w:val="00DA6900"/>
    <w:rsid w:val="00DA69E0"/>
    <w:rsid w:val="00DA6DA5"/>
    <w:rsid w:val="00DB01F6"/>
    <w:rsid w:val="00DB0502"/>
    <w:rsid w:val="00DB147C"/>
    <w:rsid w:val="00DB1B1B"/>
    <w:rsid w:val="00DB1FD6"/>
    <w:rsid w:val="00DB3A1E"/>
    <w:rsid w:val="00DB3B21"/>
    <w:rsid w:val="00DB4EEA"/>
    <w:rsid w:val="00DB6B61"/>
    <w:rsid w:val="00DB735C"/>
    <w:rsid w:val="00DB7F82"/>
    <w:rsid w:val="00DC161C"/>
    <w:rsid w:val="00DC2051"/>
    <w:rsid w:val="00DC5D4F"/>
    <w:rsid w:val="00DC67A7"/>
    <w:rsid w:val="00DC7552"/>
    <w:rsid w:val="00DD0021"/>
    <w:rsid w:val="00DD0159"/>
    <w:rsid w:val="00DD1598"/>
    <w:rsid w:val="00DD3991"/>
    <w:rsid w:val="00DD3A0D"/>
    <w:rsid w:val="00DD4657"/>
    <w:rsid w:val="00DD5A5D"/>
    <w:rsid w:val="00DD5EB7"/>
    <w:rsid w:val="00DD6BC9"/>
    <w:rsid w:val="00DD7FCE"/>
    <w:rsid w:val="00DE1E4A"/>
    <w:rsid w:val="00DE2182"/>
    <w:rsid w:val="00DE2419"/>
    <w:rsid w:val="00DE3047"/>
    <w:rsid w:val="00DE30CF"/>
    <w:rsid w:val="00DE31CF"/>
    <w:rsid w:val="00DE5BB7"/>
    <w:rsid w:val="00DE66F7"/>
    <w:rsid w:val="00DE70B3"/>
    <w:rsid w:val="00DE752D"/>
    <w:rsid w:val="00DF118B"/>
    <w:rsid w:val="00DF332E"/>
    <w:rsid w:val="00DF4732"/>
    <w:rsid w:val="00DF4744"/>
    <w:rsid w:val="00DF55B8"/>
    <w:rsid w:val="00DF7273"/>
    <w:rsid w:val="00E0021F"/>
    <w:rsid w:val="00E004C3"/>
    <w:rsid w:val="00E034E8"/>
    <w:rsid w:val="00E035F8"/>
    <w:rsid w:val="00E03F7F"/>
    <w:rsid w:val="00E05416"/>
    <w:rsid w:val="00E05D5D"/>
    <w:rsid w:val="00E074DD"/>
    <w:rsid w:val="00E12C6B"/>
    <w:rsid w:val="00E13AE0"/>
    <w:rsid w:val="00E14222"/>
    <w:rsid w:val="00E15DA7"/>
    <w:rsid w:val="00E20E4A"/>
    <w:rsid w:val="00E224F8"/>
    <w:rsid w:val="00E242AB"/>
    <w:rsid w:val="00E2525F"/>
    <w:rsid w:val="00E26131"/>
    <w:rsid w:val="00E2627E"/>
    <w:rsid w:val="00E30D43"/>
    <w:rsid w:val="00E329A5"/>
    <w:rsid w:val="00E32D3F"/>
    <w:rsid w:val="00E35108"/>
    <w:rsid w:val="00E3539F"/>
    <w:rsid w:val="00E358AC"/>
    <w:rsid w:val="00E35965"/>
    <w:rsid w:val="00E37B1C"/>
    <w:rsid w:val="00E37F06"/>
    <w:rsid w:val="00E40716"/>
    <w:rsid w:val="00E4103E"/>
    <w:rsid w:val="00E41466"/>
    <w:rsid w:val="00E4197E"/>
    <w:rsid w:val="00E41D7C"/>
    <w:rsid w:val="00E42D97"/>
    <w:rsid w:val="00E42EE4"/>
    <w:rsid w:val="00E4310A"/>
    <w:rsid w:val="00E439FC"/>
    <w:rsid w:val="00E44837"/>
    <w:rsid w:val="00E45EBD"/>
    <w:rsid w:val="00E46198"/>
    <w:rsid w:val="00E47757"/>
    <w:rsid w:val="00E47E52"/>
    <w:rsid w:val="00E47F0B"/>
    <w:rsid w:val="00E50DB5"/>
    <w:rsid w:val="00E51021"/>
    <w:rsid w:val="00E51674"/>
    <w:rsid w:val="00E528B4"/>
    <w:rsid w:val="00E55C83"/>
    <w:rsid w:val="00E56248"/>
    <w:rsid w:val="00E56781"/>
    <w:rsid w:val="00E577AD"/>
    <w:rsid w:val="00E60FE5"/>
    <w:rsid w:val="00E61C5E"/>
    <w:rsid w:val="00E61E93"/>
    <w:rsid w:val="00E63CE6"/>
    <w:rsid w:val="00E648E3"/>
    <w:rsid w:val="00E669D0"/>
    <w:rsid w:val="00E67710"/>
    <w:rsid w:val="00E67E38"/>
    <w:rsid w:val="00E71AC0"/>
    <w:rsid w:val="00E72340"/>
    <w:rsid w:val="00E72527"/>
    <w:rsid w:val="00E72F5B"/>
    <w:rsid w:val="00E73026"/>
    <w:rsid w:val="00E7325C"/>
    <w:rsid w:val="00E7358D"/>
    <w:rsid w:val="00E742A2"/>
    <w:rsid w:val="00E7497C"/>
    <w:rsid w:val="00E76CFB"/>
    <w:rsid w:val="00E774C0"/>
    <w:rsid w:val="00E77E0F"/>
    <w:rsid w:val="00E807C0"/>
    <w:rsid w:val="00E8327B"/>
    <w:rsid w:val="00E83619"/>
    <w:rsid w:val="00E864EE"/>
    <w:rsid w:val="00E875D4"/>
    <w:rsid w:val="00E878EA"/>
    <w:rsid w:val="00E93317"/>
    <w:rsid w:val="00E9342F"/>
    <w:rsid w:val="00E94042"/>
    <w:rsid w:val="00EA121E"/>
    <w:rsid w:val="00EA2530"/>
    <w:rsid w:val="00EA5E69"/>
    <w:rsid w:val="00EA6B37"/>
    <w:rsid w:val="00EA6CC4"/>
    <w:rsid w:val="00EA7818"/>
    <w:rsid w:val="00EA7A3E"/>
    <w:rsid w:val="00EA7BCF"/>
    <w:rsid w:val="00EA7CFD"/>
    <w:rsid w:val="00EB340B"/>
    <w:rsid w:val="00EB4026"/>
    <w:rsid w:val="00EB5986"/>
    <w:rsid w:val="00EB625B"/>
    <w:rsid w:val="00EB71E8"/>
    <w:rsid w:val="00EC1318"/>
    <w:rsid w:val="00EC19D1"/>
    <w:rsid w:val="00EC3220"/>
    <w:rsid w:val="00EC4CCC"/>
    <w:rsid w:val="00EC4EFB"/>
    <w:rsid w:val="00EC50C9"/>
    <w:rsid w:val="00EC77AF"/>
    <w:rsid w:val="00EC7DF4"/>
    <w:rsid w:val="00ED14F4"/>
    <w:rsid w:val="00ED20FA"/>
    <w:rsid w:val="00ED3913"/>
    <w:rsid w:val="00ED4325"/>
    <w:rsid w:val="00ED4968"/>
    <w:rsid w:val="00ED5BC5"/>
    <w:rsid w:val="00ED5FA3"/>
    <w:rsid w:val="00EE1FE8"/>
    <w:rsid w:val="00EE2305"/>
    <w:rsid w:val="00EE2AAE"/>
    <w:rsid w:val="00EE4A1D"/>
    <w:rsid w:val="00EE5C4A"/>
    <w:rsid w:val="00EE5D2F"/>
    <w:rsid w:val="00EE7F2C"/>
    <w:rsid w:val="00EF1667"/>
    <w:rsid w:val="00EF3632"/>
    <w:rsid w:val="00EF3920"/>
    <w:rsid w:val="00EF46F2"/>
    <w:rsid w:val="00EF4995"/>
    <w:rsid w:val="00EF50E4"/>
    <w:rsid w:val="00EF661A"/>
    <w:rsid w:val="00EF773E"/>
    <w:rsid w:val="00EF7D74"/>
    <w:rsid w:val="00EF7EDB"/>
    <w:rsid w:val="00F00596"/>
    <w:rsid w:val="00F013B3"/>
    <w:rsid w:val="00F01DB8"/>
    <w:rsid w:val="00F02D40"/>
    <w:rsid w:val="00F03D31"/>
    <w:rsid w:val="00F03FC2"/>
    <w:rsid w:val="00F0420B"/>
    <w:rsid w:val="00F04F1D"/>
    <w:rsid w:val="00F050AF"/>
    <w:rsid w:val="00F05D9E"/>
    <w:rsid w:val="00F0650D"/>
    <w:rsid w:val="00F06570"/>
    <w:rsid w:val="00F07529"/>
    <w:rsid w:val="00F10917"/>
    <w:rsid w:val="00F15E05"/>
    <w:rsid w:val="00F16E88"/>
    <w:rsid w:val="00F1763C"/>
    <w:rsid w:val="00F20C2F"/>
    <w:rsid w:val="00F21295"/>
    <w:rsid w:val="00F23005"/>
    <w:rsid w:val="00F233D4"/>
    <w:rsid w:val="00F247A8"/>
    <w:rsid w:val="00F252B9"/>
    <w:rsid w:val="00F269EE"/>
    <w:rsid w:val="00F26B5F"/>
    <w:rsid w:val="00F34D14"/>
    <w:rsid w:val="00F34F7D"/>
    <w:rsid w:val="00F35672"/>
    <w:rsid w:val="00F35EB6"/>
    <w:rsid w:val="00F360E7"/>
    <w:rsid w:val="00F36569"/>
    <w:rsid w:val="00F37D85"/>
    <w:rsid w:val="00F4118D"/>
    <w:rsid w:val="00F42A58"/>
    <w:rsid w:val="00F43E8D"/>
    <w:rsid w:val="00F45BC3"/>
    <w:rsid w:val="00F47F1E"/>
    <w:rsid w:val="00F50872"/>
    <w:rsid w:val="00F52178"/>
    <w:rsid w:val="00F522BA"/>
    <w:rsid w:val="00F54A95"/>
    <w:rsid w:val="00F55FF2"/>
    <w:rsid w:val="00F56077"/>
    <w:rsid w:val="00F56C03"/>
    <w:rsid w:val="00F60A1C"/>
    <w:rsid w:val="00F62A8D"/>
    <w:rsid w:val="00F630A0"/>
    <w:rsid w:val="00F67169"/>
    <w:rsid w:val="00F70082"/>
    <w:rsid w:val="00F72398"/>
    <w:rsid w:val="00F7242E"/>
    <w:rsid w:val="00F728C7"/>
    <w:rsid w:val="00F72A1D"/>
    <w:rsid w:val="00F73229"/>
    <w:rsid w:val="00F74554"/>
    <w:rsid w:val="00F74C17"/>
    <w:rsid w:val="00F74DA8"/>
    <w:rsid w:val="00F750D0"/>
    <w:rsid w:val="00F75CD0"/>
    <w:rsid w:val="00F76A26"/>
    <w:rsid w:val="00F776A4"/>
    <w:rsid w:val="00F77F29"/>
    <w:rsid w:val="00F81099"/>
    <w:rsid w:val="00F810B1"/>
    <w:rsid w:val="00F812C1"/>
    <w:rsid w:val="00F85023"/>
    <w:rsid w:val="00F85D78"/>
    <w:rsid w:val="00F869DC"/>
    <w:rsid w:val="00F87189"/>
    <w:rsid w:val="00F8764F"/>
    <w:rsid w:val="00F90777"/>
    <w:rsid w:val="00F920D5"/>
    <w:rsid w:val="00F9217B"/>
    <w:rsid w:val="00F924FF"/>
    <w:rsid w:val="00F932E6"/>
    <w:rsid w:val="00F93445"/>
    <w:rsid w:val="00F94457"/>
    <w:rsid w:val="00F94477"/>
    <w:rsid w:val="00F96EBA"/>
    <w:rsid w:val="00FA0298"/>
    <w:rsid w:val="00FA04F2"/>
    <w:rsid w:val="00FA17D3"/>
    <w:rsid w:val="00FA26EB"/>
    <w:rsid w:val="00FA2BDF"/>
    <w:rsid w:val="00FA3561"/>
    <w:rsid w:val="00FA393D"/>
    <w:rsid w:val="00FA3F71"/>
    <w:rsid w:val="00FA4ECB"/>
    <w:rsid w:val="00FA52D8"/>
    <w:rsid w:val="00FA5AFA"/>
    <w:rsid w:val="00FA5C35"/>
    <w:rsid w:val="00FA7424"/>
    <w:rsid w:val="00FB064D"/>
    <w:rsid w:val="00FB102E"/>
    <w:rsid w:val="00FB2003"/>
    <w:rsid w:val="00FB20B9"/>
    <w:rsid w:val="00FB2D6A"/>
    <w:rsid w:val="00FB3204"/>
    <w:rsid w:val="00FB4443"/>
    <w:rsid w:val="00FB4A76"/>
    <w:rsid w:val="00FB4DFE"/>
    <w:rsid w:val="00FB5153"/>
    <w:rsid w:val="00FB7B8A"/>
    <w:rsid w:val="00FC01DA"/>
    <w:rsid w:val="00FC0229"/>
    <w:rsid w:val="00FC1431"/>
    <w:rsid w:val="00FC1878"/>
    <w:rsid w:val="00FC311F"/>
    <w:rsid w:val="00FC3596"/>
    <w:rsid w:val="00FC3991"/>
    <w:rsid w:val="00FC3B30"/>
    <w:rsid w:val="00FC476C"/>
    <w:rsid w:val="00FC5566"/>
    <w:rsid w:val="00FC642A"/>
    <w:rsid w:val="00FC6E60"/>
    <w:rsid w:val="00FD1680"/>
    <w:rsid w:val="00FD1AB6"/>
    <w:rsid w:val="00FD1B36"/>
    <w:rsid w:val="00FD2B16"/>
    <w:rsid w:val="00FD331A"/>
    <w:rsid w:val="00FD5B92"/>
    <w:rsid w:val="00FD64E0"/>
    <w:rsid w:val="00FD65F4"/>
    <w:rsid w:val="00FD6F1B"/>
    <w:rsid w:val="00FE0968"/>
    <w:rsid w:val="00FE0EDC"/>
    <w:rsid w:val="00FE20A9"/>
    <w:rsid w:val="00FE6088"/>
    <w:rsid w:val="00FE67B6"/>
    <w:rsid w:val="00FE6F70"/>
    <w:rsid w:val="00FE7563"/>
    <w:rsid w:val="00FE7AFE"/>
    <w:rsid w:val="00FF0607"/>
    <w:rsid w:val="00FF2A32"/>
    <w:rsid w:val="00FF57D6"/>
    <w:rsid w:val="00FF6F76"/>
    <w:rsid w:val="00FF7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B967B6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E41D7C"/>
    <w:pPr>
      <w:numPr>
        <w:ilvl w:val="1"/>
        <w:numId w:val="3"/>
      </w:numPr>
      <w:spacing w:line="276" w:lineRule="auto"/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D05711"/>
    <w:pPr>
      <w:numPr>
        <w:ilvl w:val="3"/>
        <w:numId w:val="1"/>
      </w:numPr>
      <w:outlineLvl w:val="3"/>
    </w:pPr>
    <w:rPr>
      <w:rFonts w:cs="Arial"/>
      <w:b/>
      <w:bCs/>
      <w:szCs w:val="20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rsid w:val="00D4228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4228C"/>
    <w:rPr>
      <w:rFonts w:ascii="Tahoma" w:hAnsi="Tahoma" w:cs="Tahoma"/>
      <w:sz w:val="16"/>
      <w:szCs w:val="16"/>
      <w:lang w:val="es-ES" w:eastAsia="es-ES"/>
    </w:rPr>
  </w:style>
  <w:style w:type="paragraph" w:customStyle="1" w:styleId="Listamedia2-nfasis41">
    <w:name w:val="Lista media 2 - Énfasis 41"/>
    <w:basedOn w:val="Normal"/>
    <w:uiPriority w:val="34"/>
    <w:qFormat/>
    <w:rsid w:val="007E7F57"/>
    <w:pPr>
      <w:ind w:left="720"/>
      <w:contextualSpacing/>
    </w:pPr>
  </w:style>
  <w:style w:type="table" w:customStyle="1" w:styleId="Referenciasutil1">
    <w:name w:val="Referencia sutil1"/>
    <w:basedOn w:val="Tablanormal"/>
    <w:uiPriority w:val="72"/>
    <w:qFormat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rFonts w:ascii="Verdana" w:hAnsi="Verdana"/>
      <w:szCs w:val="20"/>
    </w:rPr>
  </w:style>
  <w:style w:type="character" w:customStyle="1" w:styleId="TextocomentarioCar">
    <w:name w:val="Texto comentario Ca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link w:val="Subttulo"/>
    <w:rsid w:val="00991F79"/>
    <w:rPr>
      <w:rFonts w:ascii="Verdana" w:hAnsi="Verdana"/>
      <w:sz w:val="18"/>
      <w:lang w:val="es-MX" w:eastAsia="es-ES"/>
    </w:rPr>
  </w:style>
  <w:style w:type="paragraph" w:customStyle="1" w:styleId="TtulodeTDC1">
    <w:name w:val="Título de TDC1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uiPriority w:val="20"/>
    <w:qFormat/>
    <w:rsid w:val="00405BBE"/>
    <w:rPr>
      <w:i/>
      <w:iCs/>
    </w:rPr>
  </w:style>
  <w:style w:type="character" w:customStyle="1" w:styleId="Ttulo1Car">
    <w:name w:val="Título 1 Car"/>
    <w:link w:val="Ttulo1"/>
    <w:rsid w:val="00B967B6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link w:val="Encabezado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link w:val="Ttulo2"/>
    <w:rsid w:val="00E41D7C"/>
    <w:rPr>
      <w:rFonts w:ascii="Arial" w:hAnsi="Arial"/>
      <w:b/>
      <w:bCs/>
      <w:szCs w:val="28"/>
      <w:lang w:val="es-AR"/>
    </w:rPr>
  </w:style>
  <w:style w:type="paragraph" w:styleId="HTMLconformatoprevio">
    <w:name w:val="HTML Preformatted"/>
    <w:basedOn w:val="Normal"/>
    <w:link w:val="HTMLconformatoprevioCar"/>
    <w:rsid w:val="005864CD"/>
    <w:rPr>
      <w:rFonts w:ascii="Courier" w:hAnsi="Courier"/>
      <w:szCs w:val="20"/>
    </w:rPr>
  </w:style>
  <w:style w:type="character" w:customStyle="1" w:styleId="HTMLconformatoprevioCar">
    <w:name w:val="HTML con formato previo Car"/>
    <w:link w:val="HTMLconformatoprevio"/>
    <w:rsid w:val="005864CD"/>
    <w:rPr>
      <w:rFonts w:ascii="Courier" w:hAnsi="Courier"/>
      <w:lang w:val="es-ES" w:eastAsia="es-ES"/>
    </w:rPr>
  </w:style>
  <w:style w:type="paragraph" w:customStyle="1" w:styleId="Sombreadovistoso-nfasis31">
    <w:name w:val="Sombreado vistoso - Énfasis 31"/>
    <w:basedOn w:val="Normal"/>
    <w:uiPriority w:val="34"/>
    <w:qFormat/>
    <w:rsid w:val="00BE06C6"/>
    <w:pPr>
      <w:ind w:left="708"/>
    </w:pPr>
  </w:style>
  <w:style w:type="paragraph" w:customStyle="1" w:styleId="Cuadrculaclara-nfasis31">
    <w:name w:val="Cuadrícula clara - Énfasis 31"/>
    <w:basedOn w:val="Normal"/>
    <w:uiPriority w:val="34"/>
    <w:qFormat/>
    <w:rsid w:val="00AB35EF"/>
    <w:pPr>
      <w:ind w:left="708"/>
    </w:pPr>
  </w:style>
  <w:style w:type="paragraph" w:customStyle="1" w:styleId="Cuadrculamedia1-nfasis21">
    <w:name w:val="Cuadrícula media 1 - Énfasis 21"/>
    <w:basedOn w:val="Normal"/>
    <w:uiPriority w:val="34"/>
    <w:qFormat/>
    <w:rsid w:val="00E93317"/>
    <w:pPr>
      <w:ind w:left="708"/>
    </w:pPr>
  </w:style>
  <w:style w:type="paragraph" w:customStyle="1" w:styleId="NoSpacing1">
    <w:name w:val="No Spacing1"/>
    <w:basedOn w:val="Normal"/>
    <w:link w:val="NoSpacingChar"/>
    <w:uiPriority w:val="1"/>
    <w:qFormat/>
    <w:rsid w:val="00AB0DFC"/>
    <w:pPr>
      <w:keepNext w:val="0"/>
      <w:jc w:val="left"/>
    </w:pPr>
    <w:rPr>
      <w:rFonts w:ascii="Calibri" w:hAnsi="Calibri"/>
      <w:szCs w:val="20"/>
      <w:lang w:val="en-US" w:eastAsia="en-US" w:bidi="en-US"/>
    </w:rPr>
  </w:style>
  <w:style w:type="character" w:customStyle="1" w:styleId="NoSpacingChar">
    <w:name w:val="No Spacing Char"/>
    <w:link w:val="NoSpacing1"/>
    <w:uiPriority w:val="1"/>
    <w:rsid w:val="00AB0DFC"/>
    <w:rPr>
      <w:rFonts w:ascii="Calibri" w:eastAsia="Times New Roman" w:hAnsi="Calibri" w:cs="Times New Roman"/>
      <w:lang w:val="en-US" w:eastAsia="en-US" w:bidi="en-US"/>
    </w:rPr>
  </w:style>
  <w:style w:type="character" w:styleId="Hipervnculovisitado">
    <w:name w:val="FollowedHyperlink"/>
    <w:rsid w:val="00EA5E69"/>
    <w:rPr>
      <w:color w:val="800080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51528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1A5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2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934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5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87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9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86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4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1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68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7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5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77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33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1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3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8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59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6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8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004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40.20.148:8080/wsi/unit?wsd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9251D-C980-4EB0-805C-E3F4F081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Paula Soto Montpellier</dc:creator>
  <cp:lastModifiedBy>yaguila</cp:lastModifiedBy>
  <cp:revision>18</cp:revision>
  <cp:lastPrinted>2015-02-11T20:10:00Z</cp:lastPrinted>
  <dcterms:created xsi:type="dcterms:W3CDTF">2015-07-02T19:34:00Z</dcterms:created>
  <dcterms:modified xsi:type="dcterms:W3CDTF">2015-07-02T20:21:00Z</dcterms:modified>
</cp:coreProperties>
</file>